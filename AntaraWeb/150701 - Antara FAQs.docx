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6DC1C" w14:textId="77777777" w:rsidR="00FA1531" w:rsidRPr="000C66D9" w:rsidRDefault="00FA1531">
      <w:pPr>
        <w:rPr>
          <w:rFonts w:ascii="Verdana" w:hAnsi="Verdana"/>
          <w:b/>
          <w:i/>
          <w:color w:val="1F497D" w:themeColor="text2"/>
          <w:sz w:val="22"/>
          <w:szCs w:val="22"/>
        </w:rPr>
      </w:pPr>
    </w:p>
    <w:p w14:paraId="5B76C5A8" w14:textId="77777777" w:rsidR="00FA1531" w:rsidRPr="000C66D9" w:rsidRDefault="00FA1531">
      <w:pPr>
        <w:rPr>
          <w:rFonts w:ascii="Verdana" w:hAnsi="Verdana"/>
          <w:sz w:val="22"/>
          <w:szCs w:val="22"/>
        </w:rPr>
      </w:pPr>
    </w:p>
    <w:p w14:paraId="7689B3AA" w14:textId="7D392428" w:rsidR="001C1B4B" w:rsidRPr="000C66D9" w:rsidRDefault="00FA1531" w:rsidP="00FA1531">
      <w:pPr>
        <w:widowControl w:val="0"/>
        <w:autoSpaceDE w:val="0"/>
        <w:autoSpaceDN w:val="0"/>
        <w:adjustRightInd w:val="0"/>
        <w:spacing w:after="256"/>
        <w:rPr>
          <w:rFonts w:ascii="Verdana" w:hAnsi="Verdana" w:cs="Arial"/>
          <w:color w:val="1A1A1A"/>
          <w:sz w:val="22"/>
          <w:szCs w:val="22"/>
        </w:rPr>
      </w:pPr>
      <w:r w:rsidRPr="005A1343">
        <w:rPr>
          <w:rFonts w:ascii="Verdana" w:hAnsi="Verdana" w:cs="Arial"/>
          <w:b/>
          <w:color w:val="1A1A1A"/>
          <w:sz w:val="22"/>
          <w:szCs w:val="22"/>
        </w:rPr>
        <w:t>1.</w:t>
      </w:r>
      <w:r w:rsidRPr="005A1343">
        <w:rPr>
          <w:rFonts w:ascii="Verdana" w:hAnsi="Verdana" w:cs="Times New Roman"/>
          <w:b/>
          <w:color w:val="1A1A1A"/>
          <w:sz w:val="22"/>
          <w:szCs w:val="22"/>
        </w:rPr>
        <w:t xml:space="preserve">       </w:t>
      </w:r>
      <w:r w:rsidRPr="005A1343">
        <w:rPr>
          <w:rFonts w:ascii="Verdana" w:hAnsi="Verdana" w:cs="Arial"/>
          <w:b/>
          <w:color w:val="1A1A1A"/>
          <w:sz w:val="22"/>
          <w:szCs w:val="22"/>
        </w:rPr>
        <w:t>What is Antara Senior Living</w:t>
      </w:r>
      <w:r w:rsidR="005A1343" w:rsidRPr="005A1343">
        <w:rPr>
          <w:rFonts w:ascii="Verdana" w:hAnsi="Verdana" w:cs="Arial"/>
          <w:b/>
          <w:color w:val="1A1A1A"/>
          <w:sz w:val="22"/>
          <w:szCs w:val="22"/>
        </w:rPr>
        <w:t>?</w:t>
      </w:r>
    </w:p>
    <w:p w14:paraId="1BBE87B5" w14:textId="72381155" w:rsidR="00B138A0" w:rsidRPr="000C66D9" w:rsidRDefault="001C1B4B" w:rsidP="001C1B4B">
      <w:pPr>
        <w:rPr>
          <w:rFonts w:ascii="Verdana" w:hAnsi="Verdana"/>
          <w:i/>
          <w:color w:val="1F497D" w:themeColor="text2"/>
          <w:sz w:val="22"/>
          <w:szCs w:val="22"/>
        </w:rPr>
      </w:pPr>
      <w:r w:rsidRPr="000C66D9">
        <w:rPr>
          <w:rFonts w:ascii="Verdana" w:hAnsi="Verdana"/>
          <w:i/>
          <w:color w:val="1F497D" w:themeColor="text2"/>
          <w:sz w:val="22"/>
          <w:szCs w:val="22"/>
        </w:rPr>
        <w:t>Antara is a beautifully crafted full service residential community</w:t>
      </w:r>
      <w:r w:rsidRPr="000C66D9">
        <w:rPr>
          <w:rFonts w:ascii="Verdana" w:hAnsi="Verdana"/>
          <w:i/>
          <w:color w:val="1F497D" w:themeColor="text2"/>
          <w:sz w:val="22"/>
          <w:szCs w:val="22"/>
        </w:rPr>
        <w:br/>
        <w:t>for those who believe age is just a number</w:t>
      </w:r>
      <w:r w:rsidR="00B138A0" w:rsidRPr="000C66D9">
        <w:rPr>
          <w:rFonts w:ascii="Verdana" w:hAnsi="Verdana"/>
          <w:i/>
          <w:color w:val="1F497D" w:themeColor="text2"/>
          <w:sz w:val="22"/>
          <w:szCs w:val="22"/>
        </w:rPr>
        <w:t>.</w:t>
      </w:r>
      <w:r w:rsidR="000C66D9">
        <w:rPr>
          <w:rFonts w:ascii="Verdana" w:hAnsi="Verdana"/>
          <w:i/>
          <w:color w:val="1F497D" w:themeColor="text2"/>
          <w:sz w:val="22"/>
          <w:szCs w:val="22"/>
        </w:rPr>
        <w:t xml:space="preserve"> </w:t>
      </w:r>
    </w:p>
    <w:p w14:paraId="7768E379" w14:textId="77777777" w:rsidR="00B138A0" w:rsidRPr="000C66D9" w:rsidRDefault="00B138A0" w:rsidP="001C1B4B">
      <w:pPr>
        <w:rPr>
          <w:rFonts w:ascii="Verdana" w:hAnsi="Verdana"/>
          <w:i/>
          <w:color w:val="1F497D" w:themeColor="text2"/>
          <w:sz w:val="22"/>
          <w:szCs w:val="22"/>
        </w:rPr>
      </w:pPr>
    </w:p>
    <w:p w14:paraId="0DEB860E" w14:textId="77777777" w:rsidR="00043955" w:rsidRPr="000C66D9" w:rsidRDefault="00043955" w:rsidP="00043955">
      <w:pPr>
        <w:rPr>
          <w:rFonts w:ascii="Verdana" w:hAnsi="Verdana"/>
          <w:i/>
          <w:color w:val="1F497D" w:themeColor="text2"/>
          <w:sz w:val="22"/>
          <w:szCs w:val="22"/>
        </w:rPr>
      </w:pPr>
      <w:r w:rsidRPr="000C66D9">
        <w:rPr>
          <w:rFonts w:ascii="Verdana" w:hAnsi="Verdana"/>
          <w:i/>
          <w:color w:val="1F497D" w:themeColor="text2"/>
          <w:sz w:val="22"/>
          <w:szCs w:val="22"/>
        </w:rPr>
        <w:t>Life as we get older is a time for renewal and reflection, a time to reconnect with ourselves and forge new bonds within a safe, inspiring and well managed environment. It is a time that is filled with hope and energy coupled with the aspiration of less worry and a better quality of life. The vision of creating the first such community in India gave direction, shape and identity to Antara.</w:t>
      </w:r>
    </w:p>
    <w:p w14:paraId="1F828C8C" w14:textId="77777777" w:rsidR="00043955" w:rsidRPr="000C66D9" w:rsidRDefault="00043955" w:rsidP="00043955">
      <w:pPr>
        <w:rPr>
          <w:rFonts w:ascii="Verdana" w:hAnsi="Verdana"/>
          <w:i/>
          <w:color w:val="1F497D" w:themeColor="text2"/>
          <w:sz w:val="22"/>
          <w:szCs w:val="22"/>
        </w:rPr>
      </w:pPr>
    </w:p>
    <w:p w14:paraId="6E5698F2" w14:textId="34EB6005" w:rsidR="00043955" w:rsidRPr="000C66D9" w:rsidRDefault="000C66D9" w:rsidP="00043955">
      <w:pPr>
        <w:jc w:val="both"/>
        <w:rPr>
          <w:rFonts w:ascii="Verdana" w:hAnsi="Verdana"/>
          <w:i/>
          <w:color w:val="1F497D" w:themeColor="text2"/>
          <w:sz w:val="22"/>
          <w:szCs w:val="22"/>
        </w:rPr>
      </w:pPr>
      <w:r>
        <w:rPr>
          <w:rFonts w:ascii="Verdana" w:hAnsi="Verdana"/>
          <w:i/>
          <w:color w:val="1F497D" w:themeColor="text2"/>
          <w:sz w:val="22"/>
          <w:szCs w:val="22"/>
        </w:rPr>
        <w:t xml:space="preserve">Spread over 14 lush green acres in </w:t>
      </w:r>
      <w:proofErr w:type="spellStart"/>
      <w:r>
        <w:rPr>
          <w:rFonts w:ascii="Verdana" w:hAnsi="Verdana"/>
          <w:i/>
          <w:color w:val="1F497D" w:themeColor="text2"/>
          <w:sz w:val="22"/>
          <w:szCs w:val="22"/>
        </w:rPr>
        <w:t>Purukul</w:t>
      </w:r>
      <w:proofErr w:type="spellEnd"/>
      <w:r>
        <w:rPr>
          <w:rFonts w:ascii="Verdana" w:hAnsi="Verdana"/>
          <w:i/>
          <w:color w:val="1F497D" w:themeColor="text2"/>
          <w:sz w:val="22"/>
          <w:szCs w:val="22"/>
        </w:rPr>
        <w:t xml:space="preserve">, Dehradun, </w:t>
      </w:r>
      <w:proofErr w:type="gramStart"/>
      <w:r w:rsidR="00467517" w:rsidRPr="000C66D9">
        <w:rPr>
          <w:rFonts w:ascii="Verdana" w:hAnsi="Verdana"/>
          <w:i/>
          <w:color w:val="1F497D" w:themeColor="text2"/>
          <w:sz w:val="22"/>
          <w:szCs w:val="22"/>
        </w:rPr>
        <w:t>Antara</w:t>
      </w:r>
      <w:proofErr w:type="gramEnd"/>
      <w:r w:rsidR="00467517" w:rsidRPr="000C66D9">
        <w:rPr>
          <w:rFonts w:ascii="Verdana" w:hAnsi="Verdana"/>
          <w:i/>
          <w:color w:val="1F497D" w:themeColor="text2"/>
          <w:sz w:val="22"/>
          <w:szCs w:val="22"/>
        </w:rPr>
        <w:t xml:space="preserve"> </w:t>
      </w:r>
      <w:r w:rsidR="00043955" w:rsidRPr="000C66D9">
        <w:rPr>
          <w:rFonts w:ascii="Verdana" w:hAnsi="Verdana"/>
          <w:i/>
          <w:color w:val="1F497D" w:themeColor="text2"/>
          <w:sz w:val="22"/>
          <w:szCs w:val="22"/>
        </w:rPr>
        <w:t xml:space="preserve">is </w:t>
      </w:r>
      <w:r>
        <w:rPr>
          <w:rFonts w:ascii="Verdana" w:hAnsi="Verdana"/>
          <w:i/>
          <w:color w:val="1F497D" w:themeColor="text2"/>
          <w:sz w:val="22"/>
          <w:szCs w:val="22"/>
        </w:rPr>
        <w:t xml:space="preserve">a perfect blend of lifestyle, </w:t>
      </w:r>
      <w:proofErr w:type="spellStart"/>
      <w:r>
        <w:rPr>
          <w:rFonts w:ascii="Verdana" w:hAnsi="Verdana"/>
          <w:i/>
          <w:color w:val="1F497D" w:themeColor="text2"/>
          <w:sz w:val="22"/>
          <w:szCs w:val="22"/>
        </w:rPr>
        <w:t>lifecare</w:t>
      </w:r>
      <w:proofErr w:type="spellEnd"/>
      <w:r>
        <w:rPr>
          <w:rFonts w:ascii="Verdana" w:hAnsi="Verdana"/>
          <w:i/>
          <w:color w:val="1F497D" w:themeColor="text2"/>
          <w:sz w:val="22"/>
          <w:szCs w:val="22"/>
        </w:rPr>
        <w:t xml:space="preserve"> and hospitality. </w:t>
      </w:r>
      <w:r w:rsidR="00352116">
        <w:rPr>
          <w:rFonts w:ascii="Verdana" w:hAnsi="Verdana"/>
          <w:i/>
          <w:color w:val="1F497D" w:themeColor="text2"/>
          <w:sz w:val="22"/>
          <w:szCs w:val="22"/>
        </w:rPr>
        <w:t xml:space="preserve">With 200 apartments </w:t>
      </w:r>
      <w:r w:rsidR="00284453">
        <w:rPr>
          <w:rFonts w:ascii="Verdana" w:hAnsi="Verdana"/>
          <w:i/>
          <w:color w:val="1F497D" w:themeColor="text2"/>
          <w:sz w:val="22"/>
          <w:szCs w:val="22"/>
        </w:rPr>
        <w:t>ranging</w:t>
      </w:r>
      <w:r w:rsidR="00352116">
        <w:rPr>
          <w:rFonts w:ascii="Verdana" w:hAnsi="Verdana"/>
          <w:i/>
          <w:color w:val="1F497D" w:themeColor="text2"/>
          <w:sz w:val="22"/>
          <w:szCs w:val="22"/>
        </w:rPr>
        <w:t xml:space="preserve"> from 1</w:t>
      </w:r>
      <w:r w:rsidR="00284453">
        <w:rPr>
          <w:rFonts w:ascii="Verdana" w:hAnsi="Verdana"/>
          <w:i/>
          <w:color w:val="1F497D" w:themeColor="text2"/>
          <w:sz w:val="22"/>
          <w:szCs w:val="22"/>
        </w:rPr>
        <w:t>4</w:t>
      </w:r>
      <w:r w:rsidR="00352116">
        <w:rPr>
          <w:rFonts w:ascii="Verdana" w:hAnsi="Verdana"/>
          <w:i/>
          <w:color w:val="1F497D" w:themeColor="text2"/>
          <w:sz w:val="22"/>
          <w:szCs w:val="22"/>
        </w:rPr>
        <w:t xml:space="preserve">00 sq. ft. to </w:t>
      </w:r>
      <w:r w:rsidR="00284453">
        <w:rPr>
          <w:rFonts w:ascii="Verdana" w:hAnsi="Verdana"/>
          <w:i/>
          <w:color w:val="1F497D" w:themeColor="text2"/>
          <w:sz w:val="22"/>
          <w:szCs w:val="22"/>
        </w:rPr>
        <w:t>6600</w:t>
      </w:r>
      <w:r w:rsidR="00352116">
        <w:rPr>
          <w:rFonts w:ascii="Verdana" w:hAnsi="Verdana"/>
          <w:i/>
          <w:color w:val="1F497D" w:themeColor="text2"/>
          <w:sz w:val="22"/>
          <w:szCs w:val="22"/>
        </w:rPr>
        <w:t xml:space="preserve"> sq. ft</w:t>
      </w:r>
      <w:r w:rsidR="005A1343">
        <w:rPr>
          <w:rFonts w:ascii="Verdana" w:hAnsi="Verdana"/>
          <w:i/>
          <w:color w:val="1F497D" w:themeColor="text2"/>
          <w:sz w:val="22"/>
          <w:szCs w:val="22"/>
        </w:rPr>
        <w:t>.</w:t>
      </w:r>
      <w:r w:rsidR="00352116">
        <w:rPr>
          <w:rFonts w:ascii="Verdana" w:hAnsi="Verdana"/>
          <w:i/>
          <w:color w:val="1F497D" w:themeColor="text2"/>
          <w:sz w:val="22"/>
          <w:szCs w:val="22"/>
        </w:rPr>
        <w:t xml:space="preserve"> and a 50,000 sq. ft</w:t>
      </w:r>
      <w:r w:rsidR="005A1343">
        <w:rPr>
          <w:rFonts w:ascii="Verdana" w:hAnsi="Verdana"/>
          <w:i/>
          <w:color w:val="1F497D" w:themeColor="text2"/>
          <w:sz w:val="22"/>
          <w:szCs w:val="22"/>
        </w:rPr>
        <w:t>.</w:t>
      </w:r>
      <w:r w:rsidR="005A1343">
        <w:rPr>
          <w:rFonts w:ascii="Verdana" w:hAnsi="Verdana"/>
          <w:i/>
          <w:color w:val="1F497D" w:themeColor="text2"/>
          <w:sz w:val="22"/>
          <w:szCs w:val="22"/>
        </w:rPr>
        <w:softHyphen/>
      </w:r>
      <w:r w:rsidR="00352116">
        <w:rPr>
          <w:rFonts w:ascii="Verdana" w:hAnsi="Verdana"/>
          <w:i/>
          <w:color w:val="1F497D" w:themeColor="text2"/>
          <w:sz w:val="22"/>
          <w:szCs w:val="22"/>
        </w:rPr>
        <w:t xml:space="preserve"> </w:t>
      </w:r>
      <w:r w:rsidR="00284453">
        <w:rPr>
          <w:rFonts w:ascii="Verdana" w:hAnsi="Verdana"/>
          <w:i/>
          <w:color w:val="1F497D" w:themeColor="text2"/>
          <w:sz w:val="22"/>
          <w:szCs w:val="22"/>
        </w:rPr>
        <w:t>clubhouse</w:t>
      </w:r>
      <w:r w:rsidR="00352116">
        <w:rPr>
          <w:rFonts w:ascii="Verdana" w:hAnsi="Verdana"/>
          <w:i/>
          <w:color w:val="1F497D" w:themeColor="text2"/>
          <w:sz w:val="22"/>
          <w:szCs w:val="22"/>
        </w:rPr>
        <w:t xml:space="preserve">, Antara Dehradun creates a bespoke experience for every </w:t>
      </w:r>
      <w:proofErr w:type="gramStart"/>
      <w:r w:rsidR="00352116">
        <w:rPr>
          <w:rFonts w:ascii="Verdana" w:hAnsi="Verdana"/>
          <w:i/>
          <w:color w:val="1F497D" w:themeColor="text2"/>
          <w:sz w:val="22"/>
          <w:szCs w:val="22"/>
        </w:rPr>
        <w:t>residents</w:t>
      </w:r>
      <w:proofErr w:type="gramEnd"/>
      <w:r w:rsidR="00352116">
        <w:rPr>
          <w:rFonts w:ascii="Verdana" w:hAnsi="Verdana"/>
          <w:i/>
          <w:color w:val="1F497D" w:themeColor="text2"/>
          <w:sz w:val="22"/>
          <w:szCs w:val="22"/>
        </w:rPr>
        <w:t xml:space="preserve">. </w:t>
      </w:r>
      <w:r w:rsidR="00352116">
        <w:rPr>
          <w:rFonts w:ascii="Verdana" w:hAnsi="Verdana" w:cs="Calibri"/>
          <w:i/>
          <w:color w:val="1F497D" w:themeColor="text2"/>
          <w:sz w:val="22"/>
          <w:szCs w:val="22"/>
        </w:rPr>
        <w:t>O</w:t>
      </w:r>
      <w:r w:rsidR="00043955" w:rsidRPr="000C66D9">
        <w:rPr>
          <w:rFonts w:ascii="Verdana" w:hAnsi="Verdana" w:cs="Calibri"/>
          <w:i/>
          <w:color w:val="1F497D" w:themeColor="text2"/>
          <w:sz w:val="22"/>
          <w:szCs w:val="22"/>
        </w:rPr>
        <w:t xml:space="preserve">ur goal is </w:t>
      </w:r>
      <w:r w:rsidR="00043955" w:rsidRPr="000C66D9">
        <w:rPr>
          <w:rFonts w:ascii="Verdana" w:hAnsi="Verdana"/>
          <w:i/>
          <w:color w:val="1F497D" w:themeColor="text2"/>
          <w:sz w:val="22"/>
          <w:szCs w:val="22"/>
        </w:rPr>
        <w:t xml:space="preserve">to make every Antara resident feel they are well looked after and their every need resourcefully dealt with, </w:t>
      </w:r>
      <w:r w:rsidR="00043955" w:rsidRPr="000C66D9">
        <w:rPr>
          <w:rFonts w:ascii="Verdana" w:hAnsi="Verdana" w:cs="Calibri"/>
          <w:i/>
          <w:color w:val="1F497D" w:themeColor="text2"/>
          <w:sz w:val="22"/>
          <w:szCs w:val="22"/>
        </w:rPr>
        <w:t xml:space="preserve">our approach to your Antara life goes beyond just physical health to a perfectly balanced care of mind, body and spirit. Our layout, design, group activities and individual pursuits are tailored to enhance and promote a holistic wellness in you. </w:t>
      </w:r>
      <w:r w:rsidR="00467517" w:rsidRPr="000C66D9">
        <w:rPr>
          <w:rFonts w:ascii="Verdana" w:hAnsi="Verdana"/>
          <w:i/>
          <w:color w:val="1F497D" w:themeColor="text2"/>
          <w:sz w:val="22"/>
          <w:szCs w:val="22"/>
        </w:rPr>
        <w:t>A</w:t>
      </w:r>
      <w:r w:rsidR="00043955" w:rsidRPr="000C66D9">
        <w:rPr>
          <w:rFonts w:ascii="Verdana" w:hAnsi="Verdana"/>
          <w:i/>
          <w:color w:val="1F497D" w:themeColor="text2"/>
          <w:sz w:val="22"/>
          <w:szCs w:val="22"/>
        </w:rPr>
        <w:t xml:space="preserve"> superbly trained team of nearly 200 is always on call to provide attentive but unobtrusive service.</w:t>
      </w:r>
    </w:p>
    <w:p w14:paraId="0B365DB3" w14:textId="77777777" w:rsidR="000C66D9" w:rsidRPr="005A1343" w:rsidRDefault="000C66D9" w:rsidP="00FA1531">
      <w:pPr>
        <w:widowControl w:val="0"/>
        <w:autoSpaceDE w:val="0"/>
        <w:autoSpaceDN w:val="0"/>
        <w:adjustRightInd w:val="0"/>
        <w:spacing w:after="256"/>
        <w:rPr>
          <w:rFonts w:ascii="Verdana" w:hAnsi="Verdana" w:cs="Arial"/>
          <w:b/>
          <w:color w:val="1A1A1A"/>
          <w:sz w:val="22"/>
          <w:szCs w:val="22"/>
        </w:rPr>
      </w:pPr>
    </w:p>
    <w:p w14:paraId="3FB55127" w14:textId="77777777" w:rsidR="00B84500" w:rsidRPr="005A1343" w:rsidRDefault="00FA1531" w:rsidP="00FA1531">
      <w:pPr>
        <w:widowControl w:val="0"/>
        <w:autoSpaceDE w:val="0"/>
        <w:autoSpaceDN w:val="0"/>
        <w:adjustRightInd w:val="0"/>
        <w:spacing w:after="256"/>
        <w:rPr>
          <w:rFonts w:ascii="Verdana" w:hAnsi="Verdana" w:cs="Arial"/>
          <w:b/>
          <w:color w:val="1A1A1A"/>
          <w:sz w:val="22"/>
          <w:szCs w:val="22"/>
        </w:rPr>
      </w:pPr>
      <w:r w:rsidRPr="005A1343">
        <w:rPr>
          <w:rFonts w:ascii="Verdana" w:hAnsi="Verdana" w:cs="Arial"/>
          <w:b/>
          <w:color w:val="1A1A1A"/>
          <w:sz w:val="22"/>
          <w:szCs w:val="22"/>
        </w:rPr>
        <w:t>2.</w:t>
      </w:r>
      <w:r w:rsidRPr="005A1343">
        <w:rPr>
          <w:rFonts w:ascii="Verdana" w:hAnsi="Verdana" w:cs="Times New Roman"/>
          <w:b/>
          <w:color w:val="1A1A1A"/>
          <w:sz w:val="22"/>
          <w:szCs w:val="22"/>
        </w:rPr>
        <w:t xml:space="preserve">       </w:t>
      </w:r>
      <w:r w:rsidRPr="005A1343">
        <w:rPr>
          <w:rFonts w:ascii="Verdana" w:hAnsi="Verdana" w:cs="Arial"/>
          <w:b/>
          <w:color w:val="1A1A1A"/>
          <w:sz w:val="22"/>
          <w:szCs w:val="22"/>
        </w:rPr>
        <w:t>Who is eligible</w:t>
      </w:r>
      <w:r w:rsidR="00B84500" w:rsidRPr="005A1343">
        <w:rPr>
          <w:rFonts w:ascii="Verdana" w:hAnsi="Verdana" w:cs="Arial"/>
          <w:b/>
          <w:color w:val="1A1A1A"/>
          <w:sz w:val="22"/>
          <w:szCs w:val="22"/>
        </w:rPr>
        <w:t>?</w:t>
      </w:r>
    </w:p>
    <w:p w14:paraId="29F716B1" w14:textId="001E8155" w:rsidR="00B84500" w:rsidRPr="000C66D9" w:rsidRDefault="00B84500" w:rsidP="00B84500">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 xml:space="preserve">A typical Antara resident is over </w:t>
      </w:r>
      <w:r w:rsidR="00352116">
        <w:rPr>
          <w:rFonts w:ascii="Verdana" w:hAnsi="Verdana" w:cs="Calibri"/>
          <w:i/>
          <w:color w:val="1F497D" w:themeColor="text2"/>
          <w:sz w:val="22"/>
          <w:szCs w:val="22"/>
        </w:rPr>
        <w:t>55</w:t>
      </w:r>
      <w:r w:rsidRPr="000C66D9">
        <w:rPr>
          <w:rFonts w:ascii="Verdana" w:hAnsi="Verdana" w:cs="Calibri"/>
          <w:i/>
          <w:color w:val="1F497D" w:themeColor="text2"/>
          <w:sz w:val="22"/>
          <w:szCs w:val="22"/>
        </w:rPr>
        <w:t xml:space="preserve"> years old, the spouse of </w:t>
      </w:r>
      <w:proofErr w:type="gramStart"/>
      <w:r w:rsidR="00352116">
        <w:rPr>
          <w:rFonts w:ascii="Verdana" w:hAnsi="Verdana" w:cs="Calibri"/>
          <w:i/>
          <w:color w:val="1F497D" w:themeColor="text2"/>
          <w:sz w:val="22"/>
          <w:szCs w:val="22"/>
        </w:rPr>
        <w:t xml:space="preserve">a </w:t>
      </w:r>
      <w:r w:rsidRPr="000C66D9">
        <w:rPr>
          <w:rFonts w:ascii="Verdana" w:hAnsi="Verdana" w:cs="Calibri"/>
          <w:i/>
          <w:color w:val="1F497D" w:themeColor="text2"/>
          <w:sz w:val="22"/>
          <w:szCs w:val="22"/>
        </w:rPr>
        <w:t>resident</w:t>
      </w:r>
      <w:proofErr w:type="gramEnd"/>
      <w:r w:rsidRPr="000C66D9">
        <w:rPr>
          <w:rFonts w:ascii="Verdana" w:hAnsi="Verdana" w:cs="Calibri"/>
          <w:i/>
          <w:color w:val="1F497D" w:themeColor="text2"/>
          <w:sz w:val="22"/>
          <w:szCs w:val="22"/>
        </w:rPr>
        <w:t xml:space="preserve"> gains eligibility by association. Antara </w:t>
      </w:r>
      <w:r w:rsidR="005A1343">
        <w:rPr>
          <w:rFonts w:ascii="Verdana" w:hAnsi="Verdana" w:cs="Calibri"/>
          <w:i/>
          <w:color w:val="1F497D" w:themeColor="text2"/>
          <w:sz w:val="22"/>
          <w:szCs w:val="22"/>
        </w:rPr>
        <w:t xml:space="preserve">may however consider applicants </w:t>
      </w:r>
      <w:r w:rsidRPr="000C66D9">
        <w:rPr>
          <w:rFonts w:ascii="Verdana" w:hAnsi="Verdana" w:cs="Calibri"/>
          <w:i/>
          <w:color w:val="1F497D" w:themeColor="text2"/>
          <w:sz w:val="22"/>
          <w:szCs w:val="22"/>
        </w:rPr>
        <w:t>below this age.</w:t>
      </w:r>
      <w:ins w:id="0" w:author="Sonia Gosain" w:date="2015-06-23T11:52:00Z">
        <w:r w:rsidR="00BD21C7" w:rsidRPr="000C66D9">
          <w:rPr>
            <w:rFonts w:ascii="Verdana" w:hAnsi="Verdana" w:cs="Calibri"/>
            <w:i/>
            <w:color w:val="1F497D" w:themeColor="text2"/>
            <w:sz w:val="22"/>
            <w:szCs w:val="22"/>
          </w:rPr>
          <w:t xml:space="preserve"> </w:t>
        </w:r>
      </w:ins>
    </w:p>
    <w:p w14:paraId="072E4FC2" w14:textId="77777777" w:rsidR="00FA1531" w:rsidRPr="000C66D9" w:rsidRDefault="00FA1531" w:rsidP="00FA1531">
      <w:pPr>
        <w:widowControl w:val="0"/>
        <w:autoSpaceDE w:val="0"/>
        <w:autoSpaceDN w:val="0"/>
        <w:adjustRightInd w:val="0"/>
        <w:spacing w:after="256"/>
        <w:rPr>
          <w:rFonts w:ascii="Verdana" w:hAnsi="Verdana" w:cs="Arial"/>
          <w:color w:val="1A1A1A"/>
          <w:sz w:val="22"/>
          <w:szCs w:val="22"/>
        </w:rPr>
      </w:pPr>
    </w:p>
    <w:p w14:paraId="16B67595" w14:textId="77777777" w:rsidR="005F0748" w:rsidRPr="000C66D9" w:rsidRDefault="00FA1531" w:rsidP="00FA1531">
      <w:pPr>
        <w:widowControl w:val="0"/>
        <w:autoSpaceDE w:val="0"/>
        <w:autoSpaceDN w:val="0"/>
        <w:adjustRightInd w:val="0"/>
        <w:spacing w:after="256"/>
        <w:rPr>
          <w:rFonts w:ascii="Verdana" w:hAnsi="Verdana" w:cs="Arial"/>
          <w:color w:val="1A1A1A"/>
          <w:sz w:val="22"/>
          <w:szCs w:val="22"/>
        </w:rPr>
      </w:pPr>
      <w:r w:rsidRPr="005A1343">
        <w:rPr>
          <w:rFonts w:ascii="Verdana" w:hAnsi="Verdana" w:cs="Arial"/>
          <w:b/>
          <w:color w:val="1A1A1A"/>
          <w:sz w:val="22"/>
          <w:szCs w:val="22"/>
        </w:rPr>
        <w:t>3.</w:t>
      </w:r>
      <w:r w:rsidRPr="005A1343">
        <w:rPr>
          <w:rFonts w:ascii="Verdana" w:hAnsi="Verdana" w:cs="Times New Roman"/>
          <w:b/>
          <w:color w:val="1A1A1A"/>
          <w:sz w:val="22"/>
          <w:szCs w:val="22"/>
        </w:rPr>
        <w:t xml:space="preserve">       </w:t>
      </w:r>
      <w:r w:rsidRPr="005A1343">
        <w:rPr>
          <w:rFonts w:ascii="Verdana" w:hAnsi="Verdana" w:cs="Arial"/>
          <w:b/>
          <w:color w:val="1A1A1A"/>
          <w:sz w:val="22"/>
          <w:szCs w:val="22"/>
        </w:rPr>
        <w:t>What is</w:t>
      </w:r>
      <w:r w:rsidR="00352116" w:rsidRPr="005A1343">
        <w:rPr>
          <w:rFonts w:ascii="Verdana" w:hAnsi="Verdana" w:cs="Arial"/>
          <w:b/>
          <w:color w:val="1A1A1A"/>
          <w:sz w:val="22"/>
          <w:szCs w:val="22"/>
        </w:rPr>
        <w:t xml:space="preserve"> the</w:t>
      </w:r>
      <w:r w:rsidRPr="005A1343">
        <w:rPr>
          <w:rFonts w:ascii="Verdana" w:hAnsi="Verdana" w:cs="Arial"/>
          <w:b/>
          <w:color w:val="1A1A1A"/>
          <w:sz w:val="22"/>
          <w:szCs w:val="22"/>
        </w:rPr>
        <w:t xml:space="preserve"> Lifetime Lease Advantage</w:t>
      </w:r>
      <w:r w:rsidR="00F40BE9" w:rsidRPr="005A1343">
        <w:rPr>
          <w:rFonts w:ascii="Verdana" w:hAnsi="Verdana" w:cs="Arial"/>
          <w:b/>
          <w:color w:val="1A1A1A"/>
          <w:sz w:val="22"/>
          <w:szCs w:val="22"/>
        </w:rPr>
        <w:t>?</w:t>
      </w:r>
    </w:p>
    <w:p w14:paraId="70C9A021" w14:textId="643A695B" w:rsidR="005F0748" w:rsidRPr="000C66D9" w:rsidRDefault="005F0748" w:rsidP="005F0748">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We have created an innovative leasehold structure for Antara. Applicants pay the fair market value of the apartment (as per their chosen payment plan) and are given a leasehold title deed on moving</w:t>
      </w:r>
      <w:r w:rsidR="00352116">
        <w:rPr>
          <w:rFonts w:ascii="Verdana" w:hAnsi="Verdana" w:cs="Calibri"/>
          <w:i/>
          <w:color w:val="1F497D" w:themeColor="text2"/>
          <w:sz w:val="22"/>
          <w:szCs w:val="22"/>
        </w:rPr>
        <w:t xml:space="preserve"> </w:t>
      </w:r>
      <w:r w:rsidRPr="000C66D9">
        <w:rPr>
          <w:rFonts w:ascii="Verdana" w:hAnsi="Verdana" w:cs="Calibri"/>
          <w:i/>
          <w:color w:val="1F497D" w:themeColor="text2"/>
          <w:sz w:val="22"/>
          <w:szCs w:val="22"/>
        </w:rPr>
        <w:t>into the apartment. This leasehold title deed entitles the residents to live in the apartment for the rest of their lives.</w:t>
      </w:r>
    </w:p>
    <w:p w14:paraId="02110B60"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62EE1F3D" w14:textId="77777777" w:rsidR="005F0748" w:rsidRPr="005A1343" w:rsidRDefault="005F0748" w:rsidP="00134341">
      <w:pPr>
        <w:pStyle w:val="ListParagraph"/>
        <w:numPr>
          <w:ilvl w:val="0"/>
          <w:numId w:val="2"/>
        </w:numPr>
        <w:shd w:val="clear" w:color="auto" w:fill="FFFFFF"/>
        <w:spacing w:line="276" w:lineRule="auto"/>
        <w:rPr>
          <w:rFonts w:ascii="Verdana" w:hAnsi="Verdana" w:cs="Calibri"/>
          <w:b/>
          <w:i/>
          <w:color w:val="1F497D" w:themeColor="text2"/>
          <w:sz w:val="22"/>
          <w:szCs w:val="22"/>
        </w:rPr>
      </w:pPr>
      <w:r w:rsidRPr="005A1343">
        <w:rPr>
          <w:rFonts w:ascii="Verdana" w:hAnsi="Verdana" w:cs="Calibri"/>
          <w:b/>
          <w:i/>
          <w:color w:val="1F497D" w:themeColor="text2"/>
          <w:sz w:val="22"/>
          <w:szCs w:val="22"/>
        </w:rPr>
        <w:t>How does the resale of the lease work?</w:t>
      </w:r>
    </w:p>
    <w:p w14:paraId="64315E4C" w14:textId="0DAE42AA" w:rsidR="00352116" w:rsidRDefault="005F0748" w:rsidP="005A1343">
      <w:pPr>
        <w:shd w:val="clear" w:color="auto" w:fill="FFFFFF"/>
        <w:spacing w:line="276" w:lineRule="auto"/>
        <w:rPr>
          <w:ins w:id="1" w:author="Tara Singh" w:date="2015-06-24T12:35:00Z"/>
          <w:rFonts w:ascii="Verdana" w:hAnsi="Verdana" w:cs="Calibri"/>
          <w:i/>
          <w:color w:val="1F497D" w:themeColor="text2"/>
          <w:sz w:val="22"/>
          <w:szCs w:val="22"/>
        </w:rPr>
      </w:pPr>
      <w:r w:rsidRPr="000C66D9">
        <w:rPr>
          <w:rFonts w:ascii="Verdana" w:hAnsi="Verdana" w:cs="Calibri"/>
          <w:i/>
          <w:color w:val="1F497D" w:themeColor="text2"/>
          <w:sz w:val="22"/>
          <w:szCs w:val="22"/>
        </w:rPr>
        <w:t>If a resident wishes to leave the community, Antara will market the apartment to new eligible</w:t>
      </w:r>
      <w:r w:rsidR="004A196C" w:rsidRPr="000C66D9">
        <w:rPr>
          <w:rFonts w:ascii="Verdana" w:hAnsi="Verdana" w:cs="Calibri"/>
          <w:i/>
          <w:color w:val="1F497D" w:themeColor="text2"/>
          <w:sz w:val="22"/>
          <w:szCs w:val="22"/>
        </w:rPr>
        <w:t xml:space="preserve"> residents</w:t>
      </w:r>
      <w:r w:rsidRPr="000C66D9">
        <w:rPr>
          <w:rFonts w:ascii="Verdana" w:hAnsi="Verdana" w:cs="Calibri"/>
          <w:i/>
          <w:color w:val="1F497D" w:themeColor="text2"/>
          <w:sz w:val="22"/>
          <w:szCs w:val="22"/>
        </w:rPr>
        <w:t>. Current residents can also recommend interested eligible</w:t>
      </w:r>
      <w:r w:rsidR="00352116">
        <w:rPr>
          <w:rFonts w:ascii="Verdana" w:hAnsi="Verdana" w:cs="Calibri"/>
          <w:i/>
          <w:color w:val="1F497D" w:themeColor="text2"/>
          <w:sz w:val="22"/>
          <w:szCs w:val="22"/>
        </w:rPr>
        <w:t xml:space="preserve"> </w:t>
      </w:r>
      <w:r w:rsidR="004A196C" w:rsidRPr="000C66D9">
        <w:rPr>
          <w:rFonts w:ascii="Verdana" w:hAnsi="Verdana" w:cs="Calibri"/>
          <w:i/>
          <w:color w:val="1F497D" w:themeColor="text2"/>
          <w:sz w:val="22"/>
          <w:szCs w:val="22"/>
        </w:rPr>
        <w:t>residents</w:t>
      </w:r>
      <w:r w:rsidRPr="000C66D9">
        <w:rPr>
          <w:rFonts w:ascii="Verdana" w:hAnsi="Verdana" w:cs="Calibri"/>
          <w:i/>
          <w:color w:val="1F497D" w:themeColor="text2"/>
          <w:sz w:val="22"/>
          <w:szCs w:val="22"/>
        </w:rPr>
        <w:t xml:space="preserve">. Before doing this, Antara will estimate the new fair market value of the apartment through independent experts. This fair market value will take into account appreciation. Antara will use this fair market value as a guide and conduct </w:t>
      </w:r>
      <w:r w:rsidR="00BB6C9E">
        <w:rPr>
          <w:rFonts w:ascii="Verdana" w:hAnsi="Verdana" w:cs="Calibri"/>
          <w:i/>
          <w:color w:val="1F497D" w:themeColor="text2"/>
          <w:sz w:val="22"/>
          <w:szCs w:val="22"/>
        </w:rPr>
        <w:t xml:space="preserve">sales </w:t>
      </w:r>
      <w:r w:rsidR="0065682B">
        <w:rPr>
          <w:rFonts w:ascii="Verdana" w:hAnsi="Verdana" w:cs="Calibri"/>
          <w:i/>
          <w:color w:val="1F497D" w:themeColor="text2"/>
          <w:sz w:val="22"/>
          <w:szCs w:val="22"/>
        </w:rPr>
        <w:t xml:space="preserve">proceedings </w:t>
      </w:r>
      <w:r w:rsidR="0065682B" w:rsidRPr="000C66D9">
        <w:rPr>
          <w:rFonts w:ascii="Verdana" w:hAnsi="Verdana" w:cs="Calibri"/>
          <w:i/>
          <w:color w:val="1F497D" w:themeColor="text2"/>
          <w:sz w:val="22"/>
          <w:szCs w:val="22"/>
        </w:rPr>
        <w:t>accordingly</w:t>
      </w:r>
      <w:r w:rsidR="0065682B">
        <w:rPr>
          <w:rFonts w:ascii="Verdana" w:hAnsi="Verdana" w:cs="Calibri"/>
          <w:i/>
          <w:color w:val="1F497D" w:themeColor="text2"/>
          <w:sz w:val="22"/>
          <w:szCs w:val="22"/>
        </w:rPr>
        <w:t xml:space="preserve"> to ascertain the next resident. </w:t>
      </w:r>
      <w:r w:rsidRPr="000C66D9">
        <w:rPr>
          <w:rFonts w:ascii="Verdana" w:hAnsi="Verdana" w:cs="Calibri"/>
          <w:i/>
          <w:color w:val="1F497D" w:themeColor="text2"/>
          <w:sz w:val="22"/>
          <w:szCs w:val="22"/>
        </w:rPr>
        <w:t xml:space="preserve">The new </w:t>
      </w:r>
      <w:r w:rsidR="0065682B">
        <w:rPr>
          <w:rFonts w:ascii="Verdana" w:hAnsi="Verdana" w:cs="Calibri"/>
          <w:i/>
          <w:color w:val="1F497D" w:themeColor="text2"/>
          <w:sz w:val="22"/>
          <w:szCs w:val="22"/>
        </w:rPr>
        <w:t>resident</w:t>
      </w:r>
      <w:r w:rsidR="0065682B" w:rsidRPr="000C66D9">
        <w:rPr>
          <w:rFonts w:ascii="Verdana" w:hAnsi="Verdana" w:cs="Calibri"/>
          <w:i/>
          <w:color w:val="1F497D" w:themeColor="text2"/>
          <w:sz w:val="22"/>
          <w:szCs w:val="22"/>
        </w:rPr>
        <w:t xml:space="preserve"> </w:t>
      </w:r>
      <w:r w:rsidRPr="000C66D9">
        <w:rPr>
          <w:rFonts w:ascii="Verdana" w:hAnsi="Verdana" w:cs="Calibri"/>
          <w:i/>
          <w:color w:val="1F497D" w:themeColor="text2"/>
          <w:sz w:val="22"/>
          <w:szCs w:val="22"/>
        </w:rPr>
        <w:t xml:space="preserve">will </w:t>
      </w:r>
      <w:r w:rsidR="0065682B">
        <w:rPr>
          <w:rFonts w:ascii="Verdana" w:hAnsi="Verdana" w:cs="Calibri"/>
          <w:i/>
          <w:color w:val="1F497D" w:themeColor="text2"/>
          <w:sz w:val="22"/>
          <w:szCs w:val="22"/>
        </w:rPr>
        <w:t xml:space="preserve">then </w:t>
      </w:r>
      <w:r w:rsidRPr="000C66D9">
        <w:rPr>
          <w:rFonts w:ascii="Verdana" w:hAnsi="Verdana" w:cs="Calibri"/>
          <w:i/>
          <w:color w:val="1F497D" w:themeColor="text2"/>
          <w:sz w:val="22"/>
          <w:szCs w:val="22"/>
        </w:rPr>
        <w:t xml:space="preserve">pay </w:t>
      </w:r>
      <w:r w:rsidRPr="000C66D9">
        <w:rPr>
          <w:rFonts w:ascii="Verdana" w:hAnsi="Verdana" w:cs="Calibri"/>
          <w:i/>
          <w:color w:val="1F497D" w:themeColor="text2"/>
          <w:sz w:val="22"/>
          <w:szCs w:val="22"/>
        </w:rPr>
        <w:lastRenderedPageBreak/>
        <w:t xml:space="preserve">the amount he/she has offered. This amount will then be given to the exiting residents, minus our marketing charges </w:t>
      </w:r>
    </w:p>
    <w:p w14:paraId="54FB731C" w14:textId="77777777" w:rsidR="00352116" w:rsidRDefault="00352116" w:rsidP="005A1343">
      <w:pPr>
        <w:shd w:val="clear" w:color="auto" w:fill="FFFFFF"/>
        <w:spacing w:line="276" w:lineRule="auto"/>
        <w:rPr>
          <w:ins w:id="2" w:author="Tara Singh" w:date="2015-06-24T12:35:00Z"/>
          <w:rFonts w:ascii="Verdana" w:hAnsi="Verdana" w:cs="Calibri"/>
          <w:i/>
          <w:color w:val="1F497D" w:themeColor="text2"/>
          <w:sz w:val="22"/>
          <w:szCs w:val="22"/>
        </w:rPr>
      </w:pPr>
    </w:p>
    <w:p w14:paraId="71DE7F39" w14:textId="77777777" w:rsidR="005F0748" w:rsidRPr="005A1343" w:rsidRDefault="005F0748" w:rsidP="005A1343">
      <w:pPr>
        <w:pStyle w:val="ListParagraph"/>
        <w:numPr>
          <w:ilvl w:val="0"/>
          <w:numId w:val="2"/>
        </w:numPr>
        <w:shd w:val="clear" w:color="auto" w:fill="FFFFFF"/>
        <w:spacing w:line="276" w:lineRule="auto"/>
        <w:rPr>
          <w:rFonts w:ascii="Verdana" w:hAnsi="Verdana" w:cs="Calibri"/>
          <w:b/>
          <w:i/>
          <w:color w:val="1F497D" w:themeColor="text2"/>
          <w:sz w:val="22"/>
          <w:szCs w:val="22"/>
        </w:rPr>
      </w:pPr>
      <w:r w:rsidRPr="005A1343">
        <w:rPr>
          <w:rFonts w:ascii="Verdana" w:hAnsi="Verdana" w:cs="Calibri"/>
          <w:b/>
          <w:i/>
          <w:color w:val="1F497D" w:themeColor="text2"/>
          <w:sz w:val="22"/>
          <w:szCs w:val="22"/>
        </w:rPr>
        <w:t>Can my nominees acquire leasehold rights to the apartment?</w:t>
      </w:r>
    </w:p>
    <w:p w14:paraId="7FC398B3" w14:textId="2D5457D9" w:rsidR="005F0748" w:rsidRPr="000C66D9" w:rsidRDefault="005F0748" w:rsidP="005F0748">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A resident can nominate a close relative</w:t>
      </w:r>
      <w:r w:rsidR="008D4C40">
        <w:rPr>
          <w:rFonts w:ascii="Verdana" w:hAnsi="Verdana" w:cs="Calibri"/>
          <w:i/>
          <w:color w:val="1F497D" w:themeColor="text2"/>
          <w:sz w:val="22"/>
          <w:szCs w:val="22"/>
        </w:rPr>
        <w:t>, who meets the eligibility criteria,</w:t>
      </w:r>
      <w:ins w:id="3" w:author="Tara Singh" w:date="2015-06-24T12:36:00Z">
        <w:r w:rsidR="00352116">
          <w:rPr>
            <w:rFonts w:ascii="Verdana" w:hAnsi="Verdana" w:cs="Calibri"/>
            <w:i/>
            <w:color w:val="1F497D" w:themeColor="text2"/>
            <w:sz w:val="22"/>
            <w:szCs w:val="22"/>
          </w:rPr>
          <w:t xml:space="preserve"> </w:t>
        </w:r>
      </w:ins>
      <w:r w:rsidRPr="000C66D9">
        <w:rPr>
          <w:rFonts w:ascii="Verdana" w:hAnsi="Verdana" w:cs="Calibri"/>
          <w:i/>
          <w:color w:val="1F497D" w:themeColor="text2"/>
          <w:sz w:val="22"/>
          <w:szCs w:val="22"/>
        </w:rPr>
        <w:t>to live in the apartment after the passing of an existing resident</w:t>
      </w:r>
      <w:r w:rsidR="008D4C40">
        <w:rPr>
          <w:rFonts w:ascii="Verdana" w:hAnsi="Verdana" w:cs="Calibri"/>
          <w:i/>
          <w:color w:val="1F497D" w:themeColor="text2"/>
          <w:sz w:val="22"/>
          <w:szCs w:val="22"/>
        </w:rPr>
        <w:t>. Antara will then issue a fresh lease deed in his/ her name</w:t>
      </w:r>
      <w:r w:rsidR="00EA738A">
        <w:rPr>
          <w:rFonts w:ascii="Verdana" w:hAnsi="Verdana" w:cs="Calibri"/>
          <w:i/>
          <w:color w:val="1F497D" w:themeColor="text2"/>
          <w:sz w:val="22"/>
          <w:szCs w:val="22"/>
        </w:rPr>
        <w:t xml:space="preserve"> for the remaining lease period</w:t>
      </w:r>
      <w:r w:rsidR="008D4C40">
        <w:rPr>
          <w:rFonts w:ascii="Verdana" w:hAnsi="Verdana" w:cs="Calibri"/>
          <w:i/>
          <w:color w:val="1F497D" w:themeColor="text2"/>
          <w:sz w:val="22"/>
          <w:szCs w:val="22"/>
        </w:rPr>
        <w:t>.</w:t>
      </w:r>
      <w:r w:rsidR="00352116">
        <w:rPr>
          <w:rFonts w:ascii="Verdana" w:hAnsi="Verdana" w:cs="Calibri"/>
          <w:i/>
          <w:color w:val="1F497D" w:themeColor="text2"/>
          <w:sz w:val="22"/>
          <w:szCs w:val="22"/>
        </w:rPr>
        <w:t xml:space="preserve">  </w:t>
      </w:r>
    </w:p>
    <w:p w14:paraId="0DC619EB"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03DD0ED6" w14:textId="42EC45A8" w:rsidR="005F0748" w:rsidRPr="000C66D9" w:rsidRDefault="00A60FC8" w:rsidP="005F0748">
      <w:pPr>
        <w:shd w:val="clear" w:color="auto" w:fill="FFFFFF"/>
        <w:spacing w:line="276" w:lineRule="auto"/>
        <w:rPr>
          <w:rFonts w:ascii="Verdana" w:hAnsi="Verdana" w:cs="Calibri"/>
          <w:i/>
          <w:color w:val="1F497D" w:themeColor="text2"/>
          <w:sz w:val="22"/>
          <w:szCs w:val="22"/>
        </w:rPr>
      </w:pPr>
      <w:r>
        <w:rPr>
          <w:rFonts w:ascii="Verdana" w:hAnsi="Verdana" w:cs="Calibri"/>
          <w:i/>
          <w:color w:val="1F497D" w:themeColor="text2"/>
          <w:sz w:val="22"/>
          <w:szCs w:val="22"/>
        </w:rPr>
        <w:t>Alternatively, a</w:t>
      </w:r>
      <w:r w:rsidR="005F0748" w:rsidRPr="000C66D9">
        <w:rPr>
          <w:rFonts w:ascii="Verdana" w:hAnsi="Verdana" w:cs="Calibri"/>
          <w:i/>
          <w:color w:val="1F497D" w:themeColor="text2"/>
          <w:sz w:val="22"/>
          <w:szCs w:val="22"/>
        </w:rPr>
        <w:t xml:space="preserve"> resident may nominate a person other than a close relative</w:t>
      </w:r>
      <w:r w:rsidR="00EA738A">
        <w:rPr>
          <w:rFonts w:ascii="Verdana" w:hAnsi="Verdana" w:cs="Calibri"/>
          <w:i/>
          <w:color w:val="1F497D" w:themeColor="text2"/>
          <w:sz w:val="22"/>
          <w:szCs w:val="22"/>
        </w:rPr>
        <w:t xml:space="preserve"> as a subsequent lessee</w:t>
      </w:r>
      <w:r w:rsidR="005F0748" w:rsidRPr="000C66D9">
        <w:rPr>
          <w:rFonts w:ascii="Verdana" w:hAnsi="Verdana" w:cs="Calibri"/>
          <w:i/>
          <w:color w:val="1F497D" w:themeColor="text2"/>
          <w:sz w:val="22"/>
          <w:szCs w:val="22"/>
        </w:rPr>
        <w:t xml:space="preserve">, </w:t>
      </w:r>
      <w:r w:rsidR="00EA738A">
        <w:rPr>
          <w:rFonts w:ascii="Verdana" w:hAnsi="Verdana" w:cs="Calibri"/>
          <w:i/>
          <w:color w:val="1F497D" w:themeColor="text2"/>
          <w:sz w:val="22"/>
          <w:szCs w:val="22"/>
        </w:rPr>
        <w:t xml:space="preserve">who meets the eligibility criteria. </w:t>
      </w:r>
      <w:r w:rsidR="00CB01B3">
        <w:rPr>
          <w:rFonts w:ascii="Verdana" w:hAnsi="Verdana" w:cs="Calibri"/>
          <w:i/>
          <w:color w:val="1F497D" w:themeColor="text2"/>
          <w:sz w:val="22"/>
          <w:szCs w:val="22"/>
        </w:rPr>
        <w:t xml:space="preserve">This </w:t>
      </w:r>
      <w:r w:rsidR="00CB01B3" w:rsidRPr="000C66D9">
        <w:rPr>
          <w:rFonts w:ascii="Verdana" w:hAnsi="Verdana" w:cs="Calibri"/>
          <w:i/>
          <w:color w:val="1F497D" w:themeColor="text2"/>
          <w:sz w:val="22"/>
          <w:szCs w:val="22"/>
        </w:rPr>
        <w:t>subsequent</w:t>
      </w:r>
      <w:r w:rsidR="0052787E">
        <w:rPr>
          <w:rFonts w:ascii="Verdana" w:hAnsi="Verdana" w:cs="Calibri"/>
          <w:i/>
          <w:color w:val="1F497D" w:themeColor="text2"/>
          <w:sz w:val="22"/>
          <w:szCs w:val="22"/>
        </w:rPr>
        <w:t xml:space="preserve"> </w:t>
      </w:r>
      <w:r w:rsidR="005F0748" w:rsidRPr="000C66D9">
        <w:rPr>
          <w:rFonts w:ascii="Verdana" w:hAnsi="Verdana" w:cs="Calibri"/>
          <w:i/>
          <w:color w:val="1F497D" w:themeColor="text2"/>
          <w:sz w:val="22"/>
          <w:szCs w:val="22"/>
        </w:rPr>
        <w:t xml:space="preserve">lessee </w:t>
      </w:r>
      <w:r w:rsidR="005A1343">
        <w:rPr>
          <w:rFonts w:ascii="Verdana" w:hAnsi="Verdana" w:cs="Calibri"/>
          <w:i/>
          <w:color w:val="1F497D" w:themeColor="text2"/>
          <w:sz w:val="22"/>
          <w:szCs w:val="22"/>
        </w:rPr>
        <w:t xml:space="preserve">can </w:t>
      </w:r>
      <w:r w:rsidR="005A1343" w:rsidRPr="000C66D9">
        <w:rPr>
          <w:rFonts w:ascii="Verdana" w:hAnsi="Verdana" w:cs="Calibri"/>
          <w:i/>
          <w:color w:val="1F497D" w:themeColor="text2"/>
          <w:sz w:val="22"/>
          <w:szCs w:val="22"/>
        </w:rPr>
        <w:t>enjoy</w:t>
      </w:r>
      <w:r w:rsidR="005F0748" w:rsidRPr="000C66D9">
        <w:rPr>
          <w:rFonts w:ascii="Verdana" w:hAnsi="Verdana" w:cs="Calibri"/>
          <w:i/>
          <w:color w:val="1F497D" w:themeColor="text2"/>
          <w:sz w:val="22"/>
          <w:szCs w:val="22"/>
        </w:rPr>
        <w:t xml:space="preserve"> the rights to live in the apartment after the demise of the lessee.</w:t>
      </w:r>
    </w:p>
    <w:p w14:paraId="528EDFA3"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30D96B65"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1FF9BFA9" w14:textId="77777777" w:rsidR="005F0748" w:rsidRPr="005A1343" w:rsidRDefault="005F0748" w:rsidP="00134341">
      <w:pPr>
        <w:pStyle w:val="ListParagraph"/>
        <w:numPr>
          <w:ilvl w:val="0"/>
          <w:numId w:val="2"/>
        </w:numPr>
        <w:shd w:val="clear" w:color="auto" w:fill="FFFFFF"/>
        <w:spacing w:line="276" w:lineRule="auto"/>
        <w:rPr>
          <w:rFonts w:ascii="Verdana" w:hAnsi="Verdana" w:cs="Calibri"/>
          <w:b/>
          <w:i/>
          <w:color w:val="1F497D" w:themeColor="text2"/>
          <w:sz w:val="22"/>
          <w:szCs w:val="22"/>
        </w:rPr>
      </w:pPr>
      <w:r w:rsidRPr="005A1343">
        <w:rPr>
          <w:rFonts w:ascii="Verdana" w:hAnsi="Verdana" w:cs="Calibri"/>
          <w:b/>
          <w:i/>
          <w:color w:val="1F497D" w:themeColor="text2"/>
          <w:sz w:val="22"/>
          <w:szCs w:val="22"/>
        </w:rPr>
        <w:t>Why this lifetime leasehold model?</w:t>
      </w:r>
    </w:p>
    <w:p w14:paraId="4B3A7230" w14:textId="4715C70F" w:rsidR="005F0748" w:rsidRPr="000C66D9" w:rsidRDefault="005F0748" w:rsidP="005F0748">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 xml:space="preserve">This model was judiciously created with our </w:t>
      </w:r>
      <w:r w:rsidR="00134341" w:rsidRPr="000C66D9">
        <w:rPr>
          <w:rFonts w:ascii="Verdana" w:hAnsi="Verdana" w:cs="Calibri"/>
          <w:i/>
          <w:color w:val="1F497D" w:themeColor="text2"/>
          <w:sz w:val="22"/>
          <w:szCs w:val="22"/>
        </w:rPr>
        <w:t xml:space="preserve">residents </w:t>
      </w:r>
      <w:r w:rsidRPr="000C66D9">
        <w:rPr>
          <w:rFonts w:ascii="Verdana" w:hAnsi="Verdana" w:cs="Calibri"/>
          <w:i/>
          <w:color w:val="1F497D" w:themeColor="text2"/>
          <w:sz w:val="22"/>
          <w:szCs w:val="22"/>
        </w:rPr>
        <w:t xml:space="preserve">in mind and facilitates financial security to </w:t>
      </w:r>
      <w:r w:rsidR="00134341" w:rsidRPr="000C66D9">
        <w:rPr>
          <w:rFonts w:ascii="Verdana" w:hAnsi="Verdana" w:cs="Calibri"/>
          <w:i/>
          <w:color w:val="1F497D" w:themeColor="text2"/>
          <w:sz w:val="22"/>
          <w:szCs w:val="22"/>
        </w:rPr>
        <w:t>them</w:t>
      </w:r>
      <w:r w:rsidRPr="000C66D9">
        <w:rPr>
          <w:rFonts w:ascii="Verdana" w:hAnsi="Verdana" w:cs="Calibri"/>
          <w:i/>
          <w:color w:val="1F497D" w:themeColor="text2"/>
          <w:sz w:val="22"/>
          <w:szCs w:val="22"/>
        </w:rPr>
        <w:t xml:space="preserve">. </w:t>
      </w:r>
    </w:p>
    <w:p w14:paraId="1C3B7355"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2FC439D4"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We want to ensure that Antara remains a li</w:t>
      </w:r>
      <w:r w:rsidR="00776565" w:rsidRPr="000C66D9">
        <w:rPr>
          <w:rFonts w:ascii="Verdana" w:hAnsi="Verdana" w:cs="Calibri"/>
          <w:i/>
          <w:color w:val="1F497D" w:themeColor="text2"/>
          <w:sz w:val="22"/>
          <w:szCs w:val="22"/>
        </w:rPr>
        <w:t xml:space="preserve">ke-minded community in the long </w:t>
      </w:r>
      <w:r w:rsidRPr="000C66D9">
        <w:rPr>
          <w:rFonts w:ascii="Verdana" w:hAnsi="Verdana" w:cs="Calibri"/>
          <w:i/>
          <w:color w:val="1F497D" w:themeColor="text2"/>
          <w:sz w:val="22"/>
          <w:szCs w:val="22"/>
        </w:rPr>
        <w:t xml:space="preserve">run, and as such, we need a unique method to vet who becomes a resident in the community. </w:t>
      </w:r>
    </w:p>
    <w:p w14:paraId="15EB4B77"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7EBAD8B6"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This gives Antara the responsibility to ensure the community is maintained and managed to the highest standards.</w:t>
      </w:r>
    </w:p>
    <w:p w14:paraId="6118BF11"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p>
    <w:p w14:paraId="0D66E03F" w14:textId="77777777" w:rsidR="005F0748" w:rsidRPr="000C66D9" w:rsidRDefault="005F0748" w:rsidP="005F0748">
      <w:pPr>
        <w:shd w:val="clear" w:color="auto" w:fill="FFFFFF"/>
        <w:spacing w:line="276" w:lineRule="auto"/>
        <w:rPr>
          <w:rFonts w:ascii="Verdana" w:hAnsi="Verdana" w:cs="Calibri"/>
          <w:i/>
          <w:color w:val="1F497D" w:themeColor="text2"/>
          <w:sz w:val="22"/>
          <w:szCs w:val="22"/>
        </w:rPr>
      </w:pPr>
      <w:r w:rsidRPr="000C66D9">
        <w:rPr>
          <w:rFonts w:ascii="Verdana" w:hAnsi="Verdana" w:cs="Calibri"/>
          <w:i/>
          <w:color w:val="1F497D" w:themeColor="text2"/>
          <w:sz w:val="22"/>
          <w:szCs w:val="22"/>
        </w:rPr>
        <w:t xml:space="preserve">This model also helps residents given that Antara will take the responsibility of ensuring that upon the demise of the current lessee’s all financial proceeds are passed on to their nominees. </w:t>
      </w:r>
    </w:p>
    <w:p w14:paraId="3EB58809" w14:textId="77777777" w:rsidR="00776565" w:rsidRPr="000C66D9" w:rsidRDefault="00776565" w:rsidP="005F0748">
      <w:pPr>
        <w:shd w:val="clear" w:color="auto" w:fill="FFFFFF"/>
        <w:spacing w:line="276" w:lineRule="auto"/>
        <w:rPr>
          <w:rFonts w:ascii="Verdana" w:hAnsi="Verdana" w:cs="Calibri"/>
          <w:color w:val="000000"/>
          <w:sz w:val="22"/>
          <w:szCs w:val="22"/>
        </w:rPr>
      </w:pPr>
    </w:p>
    <w:p w14:paraId="42EF6789" w14:textId="77777777" w:rsidR="005F0748" w:rsidRPr="000C66D9" w:rsidRDefault="005F0748" w:rsidP="005F0748">
      <w:pPr>
        <w:shd w:val="clear" w:color="auto" w:fill="FFFFFF"/>
        <w:spacing w:line="276" w:lineRule="auto"/>
        <w:rPr>
          <w:rFonts w:ascii="Verdana" w:hAnsi="Verdana" w:cs="Calibri"/>
          <w:color w:val="000000"/>
          <w:sz w:val="22"/>
          <w:szCs w:val="22"/>
        </w:rPr>
      </w:pPr>
    </w:p>
    <w:p w14:paraId="7563D359" w14:textId="77777777" w:rsidR="00FA1531" w:rsidRPr="000C66D9" w:rsidRDefault="00FA1531" w:rsidP="00FA1531">
      <w:pPr>
        <w:widowControl w:val="0"/>
        <w:autoSpaceDE w:val="0"/>
        <w:autoSpaceDN w:val="0"/>
        <w:adjustRightInd w:val="0"/>
        <w:spacing w:after="256"/>
        <w:rPr>
          <w:rFonts w:ascii="Verdana" w:hAnsi="Verdana" w:cs="Arial"/>
          <w:color w:val="1A1A1A"/>
          <w:sz w:val="22"/>
          <w:szCs w:val="22"/>
        </w:rPr>
      </w:pPr>
    </w:p>
    <w:p w14:paraId="11B002B5" w14:textId="3A4D86B2" w:rsidR="002C1E36" w:rsidRPr="005A1343" w:rsidRDefault="00FA1531" w:rsidP="00FA1531">
      <w:pPr>
        <w:widowControl w:val="0"/>
        <w:autoSpaceDE w:val="0"/>
        <w:autoSpaceDN w:val="0"/>
        <w:adjustRightInd w:val="0"/>
        <w:spacing w:after="256"/>
        <w:rPr>
          <w:rFonts w:ascii="Verdana" w:hAnsi="Verdana"/>
          <w:b/>
          <w:sz w:val="22"/>
          <w:szCs w:val="22"/>
        </w:rPr>
      </w:pPr>
      <w:r w:rsidRPr="005A1343">
        <w:rPr>
          <w:rFonts w:ascii="Verdana" w:hAnsi="Verdana" w:cs="Arial"/>
          <w:b/>
          <w:color w:val="1A1A1A"/>
          <w:sz w:val="22"/>
          <w:szCs w:val="22"/>
        </w:rPr>
        <w:t>4.</w:t>
      </w:r>
      <w:r w:rsidRPr="005A1343">
        <w:rPr>
          <w:rFonts w:ascii="Verdana" w:hAnsi="Verdana" w:cs="Times New Roman"/>
          <w:b/>
          <w:color w:val="1A1A1A"/>
          <w:sz w:val="22"/>
          <w:szCs w:val="22"/>
        </w:rPr>
        <w:t xml:space="preserve">       </w:t>
      </w:r>
      <w:r w:rsidRPr="005A1343">
        <w:rPr>
          <w:rFonts w:ascii="Verdana" w:hAnsi="Verdana" w:cs="Arial"/>
          <w:b/>
          <w:color w:val="1A1A1A"/>
          <w:sz w:val="22"/>
          <w:szCs w:val="22"/>
        </w:rPr>
        <w:t>How many apartments are there and what are the sizes and pricing</w:t>
      </w:r>
      <w:r w:rsidR="005A1343">
        <w:rPr>
          <w:rFonts w:ascii="Verdana" w:hAnsi="Verdana" w:cs="Arial"/>
          <w:b/>
          <w:color w:val="1A1A1A"/>
          <w:sz w:val="22"/>
          <w:szCs w:val="22"/>
        </w:rPr>
        <w:t>?</w:t>
      </w:r>
      <w:r w:rsidR="00467517" w:rsidRPr="005A1343">
        <w:rPr>
          <w:rFonts w:ascii="Verdana" w:hAnsi="Verdana"/>
          <w:b/>
          <w:sz w:val="22"/>
          <w:szCs w:val="22"/>
        </w:rPr>
        <w:t xml:space="preserve"> </w:t>
      </w:r>
    </w:p>
    <w:p w14:paraId="28649985" w14:textId="77777777" w:rsidR="00D177E5" w:rsidRPr="000C66D9" w:rsidRDefault="00D177E5" w:rsidP="00D177E5">
      <w:pPr>
        <w:shd w:val="clear" w:color="auto" w:fill="FFFFFF"/>
        <w:jc w:val="both"/>
        <w:rPr>
          <w:rFonts w:ascii="Verdana" w:hAnsi="Verdana"/>
          <w:sz w:val="22"/>
          <w:szCs w:val="22"/>
        </w:rPr>
      </w:pPr>
      <w:r w:rsidRPr="000C66D9">
        <w:rPr>
          <w:rFonts w:ascii="Verdana" w:hAnsi="Verdana"/>
          <w:sz w:val="22"/>
          <w:szCs w:val="22"/>
        </w:rPr>
        <w:t xml:space="preserve">The Antara design philosophy is to improve your quality of life through thoughtful design interventions. </w:t>
      </w:r>
    </w:p>
    <w:p w14:paraId="36624CE6" w14:textId="77777777" w:rsidR="00D177E5" w:rsidRPr="000C66D9" w:rsidRDefault="00D177E5" w:rsidP="00D177E5">
      <w:pPr>
        <w:shd w:val="clear" w:color="auto" w:fill="FFFFFF"/>
        <w:jc w:val="both"/>
        <w:rPr>
          <w:rFonts w:ascii="Verdana" w:hAnsi="Verdana"/>
          <w:sz w:val="22"/>
          <w:szCs w:val="22"/>
        </w:rPr>
      </w:pPr>
    </w:p>
    <w:p w14:paraId="742CD544" w14:textId="77777777" w:rsidR="00D177E5" w:rsidRPr="000C66D9" w:rsidRDefault="00D177E5" w:rsidP="00D177E5">
      <w:pPr>
        <w:shd w:val="clear" w:color="auto" w:fill="FFFFFF"/>
        <w:jc w:val="both"/>
        <w:rPr>
          <w:rFonts w:ascii="Verdana" w:hAnsi="Verdana"/>
          <w:sz w:val="22"/>
          <w:szCs w:val="22"/>
        </w:rPr>
      </w:pPr>
      <w:r w:rsidRPr="000C66D9">
        <w:rPr>
          <w:rFonts w:ascii="Verdana" w:hAnsi="Verdana"/>
          <w:sz w:val="22"/>
          <w:szCs w:val="22"/>
        </w:rPr>
        <w:t xml:space="preserve">There are seven apartment types in our Dehradun community, which are spread over nine Residences, ranging from 1500 – 6000 </w:t>
      </w:r>
      <w:proofErr w:type="spellStart"/>
      <w:r w:rsidRPr="000C66D9">
        <w:rPr>
          <w:rFonts w:ascii="Verdana" w:hAnsi="Verdana"/>
          <w:sz w:val="22"/>
          <w:szCs w:val="22"/>
        </w:rPr>
        <w:t>sq.ft</w:t>
      </w:r>
      <w:proofErr w:type="spellEnd"/>
      <w:r w:rsidRPr="000C66D9">
        <w:rPr>
          <w:rFonts w:ascii="Verdana" w:hAnsi="Verdana"/>
          <w:sz w:val="22"/>
          <w:szCs w:val="22"/>
        </w:rPr>
        <w:t xml:space="preserve"> and priced from INR 1.5 </w:t>
      </w:r>
      <w:proofErr w:type="spellStart"/>
      <w:r w:rsidRPr="000C66D9">
        <w:rPr>
          <w:rFonts w:ascii="Verdana" w:hAnsi="Verdana"/>
          <w:sz w:val="22"/>
          <w:szCs w:val="22"/>
        </w:rPr>
        <w:t>cr</w:t>
      </w:r>
      <w:proofErr w:type="spellEnd"/>
      <w:r w:rsidRPr="000C66D9">
        <w:rPr>
          <w:rFonts w:ascii="Verdana" w:hAnsi="Verdana"/>
          <w:sz w:val="22"/>
          <w:szCs w:val="22"/>
        </w:rPr>
        <w:t xml:space="preserve"> to 6.6 cr. </w:t>
      </w:r>
    </w:p>
    <w:p w14:paraId="76FE7701" w14:textId="77777777" w:rsidR="00D177E5" w:rsidRPr="000C66D9" w:rsidRDefault="00D177E5" w:rsidP="00D177E5">
      <w:pPr>
        <w:shd w:val="clear" w:color="auto" w:fill="FFFFFF"/>
        <w:jc w:val="both"/>
        <w:rPr>
          <w:rFonts w:ascii="Verdana" w:hAnsi="Verdana"/>
          <w:sz w:val="22"/>
          <w:szCs w:val="22"/>
        </w:rPr>
      </w:pPr>
    </w:p>
    <w:p w14:paraId="1B285162" w14:textId="77777777" w:rsidR="00D177E5" w:rsidRPr="000C66D9" w:rsidRDefault="00D177E5" w:rsidP="00D177E5">
      <w:pPr>
        <w:shd w:val="clear" w:color="auto" w:fill="FFFFFF"/>
        <w:jc w:val="both"/>
        <w:rPr>
          <w:rFonts w:ascii="Verdana" w:hAnsi="Verdana"/>
          <w:sz w:val="22"/>
          <w:szCs w:val="22"/>
        </w:rPr>
      </w:pPr>
      <w:r w:rsidRPr="000C66D9">
        <w:rPr>
          <w:rFonts w:ascii="Verdana" w:hAnsi="Verdana"/>
          <w:sz w:val="22"/>
          <w:szCs w:val="22"/>
        </w:rPr>
        <w:t xml:space="preserve">The interiors of each apartment are built to the highest standard and specifications, with elegant imported marble and wood flooring and beautiful finishing touches such as cornices and window ledges conveying a sense of timeless grace. Spacious naturally-lit bedrooms with extended </w:t>
      </w:r>
      <w:r w:rsidRPr="000C66D9">
        <w:rPr>
          <w:rFonts w:ascii="Verdana" w:hAnsi="Verdana"/>
          <w:sz w:val="22"/>
          <w:szCs w:val="22"/>
        </w:rPr>
        <w:lastRenderedPageBreak/>
        <w:t>terraces and balconies, a large sun-filled well-ventilated living and dining room and substantial windows for a beautiful view all bring the magic of the outdoors into your everyday life. Bathrooms have thoughtfully positioned handrails, protective anti-skid tiles and walls clad with ceramic tiles. Tasteful and friendly modular kitchens with granite tops and ample storage space are abutted by a utility balcony. Detailing has been given special attention, such as rounded corners of all edges.</w:t>
      </w:r>
    </w:p>
    <w:p w14:paraId="74C6E55B" w14:textId="77777777" w:rsidR="00D177E5" w:rsidRPr="000C66D9" w:rsidRDefault="00D177E5" w:rsidP="00D177E5">
      <w:pPr>
        <w:shd w:val="clear" w:color="auto" w:fill="FFFFFF"/>
        <w:jc w:val="both"/>
        <w:rPr>
          <w:rFonts w:ascii="Verdana" w:hAnsi="Verdana"/>
          <w:sz w:val="22"/>
          <w:szCs w:val="22"/>
        </w:rPr>
      </w:pPr>
    </w:p>
    <w:p w14:paraId="0D59BC36" w14:textId="77777777" w:rsidR="00D177E5" w:rsidRPr="000C66D9" w:rsidRDefault="00D177E5" w:rsidP="00D177E5">
      <w:pPr>
        <w:jc w:val="both"/>
        <w:rPr>
          <w:rFonts w:ascii="Verdana" w:hAnsi="Verdana"/>
          <w:sz w:val="22"/>
          <w:szCs w:val="22"/>
        </w:rPr>
      </w:pPr>
      <w:r w:rsidRPr="000C66D9">
        <w:rPr>
          <w:rFonts w:ascii="Verdana" w:hAnsi="Verdana"/>
          <w:sz w:val="22"/>
          <w:szCs w:val="22"/>
        </w:rPr>
        <w:t xml:space="preserve">All apartments have round the year climate control for a comfortable indoor ambience with significant savings in energy and maintenance. These and many other design features merge seamlessly to make your Antara apartment in its entirety exude an atmosphere of warmth, comfort and refinement.  </w:t>
      </w:r>
    </w:p>
    <w:p w14:paraId="469629AD" w14:textId="77777777" w:rsidR="00D177E5" w:rsidRPr="000C66D9" w:rsidRDefault="00D177E5" w:rsidP="00FA1531">
      <w:pPr>
        <w:widowControl w:val="0"/>
        <w:autoSpaceDE w:val="0"/>
        <w:autoSpaceDN w:val="0"/>
        <w:adjustRightInd w:val="0"/>
        <w:spacing w:after="256"/>
        <w:rPr>
          <w:rFonts w:ascii="Verdana" w:hAnsi="Verdana" w:cs="Arial"/>
          <w:color w:val="FF0000"/>
          <w:sz w:val="22"/>
          <w:szCs w:val="22"/>
        </w:rPr>
      </w:pPr>
    </w:p>
    <w:p w14:paraId="09C9A552" w14:textId="74E0E5E5" w:rsidR="00352116" w:rsidRPr="005A1343" w:rsidRDefault="00FA1531" w:rsidP="00FA1531">
      <w:pPr>
        <w:widowControl w:val="0"/>
        <w:autoSpaceDE w:val="0"/>
        <w:autoSpaceDN w:val="0"/>
        <w:adjustRightInd w:val="0"/>
        <w:spacing w:after="256"/>
        <w:rPr>
          <w:ins w:id="4" w:author="Tara Singh" w:date="2015-06-24T12:39:00Z"/>
          <w:rFonts w:ascii="Verdana" w:hAnsi="Verdana" w:cs="Arial"/>
          <w:b/>
          <w:color w:val="1A1A1A"/>
          <w:sz w:val="22"/>
          <w:szCs w:val="22"/>
        </w:rPr>
      </w:pPr>
      <w:r w:rsidRPr="005A1343">
        <w:rPr>
          <w:rFonts w:ascii="Verdana" w:hAnsi="Verdana" w:cs="Arial"/>
          <w:b/>
          <w:color w:val="1A1A1A"/>
          <w:sz w:val="22"/>
          <w:szCs w:val="22"/>
        </w:rPr>
        <w:t>5.</w:t>
      </w:r>
      <w:r w:rsidRPr="005A1343">
        <w:rPr>
          <w:rFonts w:ascii="Verdana" w:hAnsi="Verdana" w:cs="Times New Roman"/>
          <w:b/>
          <w:color w:val="1A1A1A"/>
          <w:sz w:val="22"/>
          <w:szCs w:val="22"/>
        </w:rPr>
        <w:t xml:space="preserve">       </w:t>
      </w:r>
      <w:r w:rsidRPr="005A1343">
        <w:rPr>
          <w:rFonts w:ascii="Verdana" w:hAnsi="Verdana" w:cs="Arial"/>
          <w:b/>
          <w:color w:val="1A1A1A"/>
          <w:sz w:val="22"/>
          <w:szCs w:val="22"/>
        </w:rPr>
        <w:t xml:space="preserve">What </w:t>
      </w:r>
      <w:r w:rsidR="00352116" w:rsidRPr="005A1343">
        <w:rPr>
          <w:rFonts w:ascii="Verdana" w:hAnsi="Verdana" w:cs="Arial"/>
          <w:b/>
          <w:color w:val="1A1A1A"/>
          <w:sz w:val="22"/>
          <w:szCs w:val="22"/>
        </w:rPr>
        <w:t>is Antara Comprehensive Benefit?</w:t>
      </w:r>
      <w:r w:rsidRPr="005A1343">
        <w:rPr>
          <w:rFonts w:ascii="Verdana" w:hAnsi="Verdana" w:cs="Arial"/>
          <w:b/>
          <w:color w:val="1A1A1A"/>
          <w:sz w:val="22"/>
          <w:szCs w:val="22"/>
        </w:rPr>
        <w:t xml:space="preserve"> </w:t>
      </w:r>
    </w:p>
    <w:p w14:paraId="53DC215B" w14:textId="77777777" w:rsidR="006916B2" w:rsidRPr="000C66D9" w:rsidRDefault="006916B2" w:rsidP="00FA1531">
      <w:pPr>
        <w:widowControl w:val="0"/>
        <w:autoSpaceDE w:val="0"/>
        <w:autoSpaceDN w:val="0"/>
        <w:adjustRightInd w:val="0"/>
        <w:spacing w:after="256"/>
        <w:rPr>
          <w:rFonts w:ascii="Verdana" w:hAnsi="Verdana" w:cs="Arial"/>
          <w:color w:val="1A1A1A"/>
          <w:sz w:val="22"/>
          <w:szCs w:val="22"/>
        </w:rPr>
      </w:pPr>
      <w:r w:rsidRPr="000C66D9">
        <w:rPr>
          <w:rFonts w:ascii="Verdana" w:hAnsi="Verdana" w:cs="Arial"/>
          <w:color w:val="1A1A1A"/>
          <w:sz w:val="22"/>
          <w:szCs w:val="22"/>
        </w:rPr>
        <w:t xml:space="preserve">To make your life at Antara hassle-free and always of the high standard </w:t>
      </w:r>
      <w:proofErr w:type="gramStart"/>
      <w:r w:rsidRPr="000C66D9">
        <w:rPr>
          <w:rFonts w:ascii="Verdana" w:hAnsi="Verdana" w:cs="Arial"/>
          <w:color w:val="1A1A1A"/>
          <w:sz w:val="22"/>
          <w:szCs w:val="22"/>
        </w:rPr>
        <w:t>you</w:t>
      </w:r>
      <w:proofErr w:type="gramEnd"/>
      <w:r w:rsidRPr="000C66D9">
        <w:rPr>
          <w:rFonts w:ascii="Verdana" w:hAnsi="Verdana" w:cs="Arial"/>
          <w:color w:val="1A1A1A"/>
          <w:sz w:val="22"/>
          <w:szCs w:val="22"/>
        </w:rPr>
        <w:t xml:space="preserve"> have come to expect, we offer our one of a kind anticipatory service package Antara Comprehensive Benefit (ACB).  Subscribing to ACB allows us to look after you and your home in the manner you are accustomed to. To ensure that the residents are well looked after, there are a host of services that have been designed under the ‘Antara Comprehensive Benefit’, ranging between INR 32,000 – 1,04,000, the charges are levied depending upon the size of the apartment and the services being opted.</w:t>
      </w:r>
    </w:p>
    <w:p w14:paraId="3EF874CE" w14:textId="035A6BF0" w:rsidR="00467517" w:rsidRPr="005A1343" w:rsidRDefault="005A1343" w:rsidP="00FA1531">
      <w:pPr>
        <w:widowControl w:val="0"/>
        <w:autoSpaceDE w:val="0"/>
        <w:autoSpaceDN w:val="0"/>
        <w:adjustRightInd w:val="0"/>
        <w:spacing w:after="256"/>
        <w:rPr>
          <w:rFonts w:ascii="Verdana" w:hAnsi="Verdana" w:cs="Arial"/>
          <w:color w:val="FF0000"/>
          <w:sz w:val="22"/>
          <w:szCs w:val="22"/>
        </w:rPr>
      </w:pPr>
      <w:r w:rsidRPr="005A1343">
        <w:rPr>
          <w:rFonts w:ascii="Verdana" w:hAnsi="Verdana" w:cs="Arial"/>
          <w:color w:val="FF0000"/>
          <w:sz w:val="22"/>
          <w:szCs w:val="22"/>
        </w:rPr>
        <w:t xml:space="preserve">[Note: </w:t>
      </w:r>
      <w:r w:rsidR="006916B2" w:rsidRPr="005A1343">
        <w:rPr>
          <w:rFonts w:ascii="Verdana" w:hAnsi="Verdana" w:cs="Arial"/>
          <w:color w:val="FF0000"/>
          <w:sz w:val="22"/>
          <w:szCs w:val="22"/>
        </w:rPr>
        <w:t xml:space="preserve">ACB tree to be included </w:t>
      </w:r>
      <w:r w:rsidRPr="005A1343">
        <w:rPr>
          <w:rFonts w:ascii="Verdana" w:hAnsi="Verdana" w:cs="Arial"/>
          <w:color w:val="FF0000"/>
          <w:sz w:val="22"/>
          <w:szCs w:val="22"/>
        </w:rPr>
        <w:t>here]</w:t>
      </w:r>
    </w:p>
    <w:p w14:paraId="5ED0EFE5" w14:textId="77777777" w:rsidR="00467517" w:rsidRPr="005A1343" w:rsidRDefault="000C66D9" w:rsidP="00FA1531">
      <w:pPr>
        <w:widowControl w:val="0"/>
        <w:autoSpaceDE w:val="0"/>
        <w:autoSpaceDN w:val="0"/>
        <w:adjustRightInd w:val="0"/>
        <w:spacing w:after="256"/>
        <w:rPr>
          <w:rFonts w:ascii="Verdana" w:hAnsi="Verdana" w:cs="Arial"/>
          <w:b/>
          <w:color w:val="1A1A1A"/>
          <w:sz w:val="22"/>
          <w:szCs w:val="22"/>
        </w:rPr>
      </w:pPr>
      <w:r w:rsidRPr="005A1343">
        <w:rPr>
          <w:rFonts w:ascii="Verdana" w:hAnsi="Verdana" w:cs="Arial"/>
          <w:b/>
          <w:color w:val="1A1A1A"/>
          <w:sz w:val="22"/>
          <w:szCs w:val="22"/>
        </w:rPr>
        <w:t>6</w:t>
      </w:r>
      <w:r w:rsidR="00FA1531" w:rsidRPr="005A1343">
        <w:rPr>
          <w:rFonts w:ascii="Verdana" w:hAnsi="Verdana" w:cs="Arial"/>
          <w:b/>
          <w:color w:val="1A1A1A"/>
          <w:sz w:val="22"/>
          <w:szCs w:val="22"/>
        </w:rPr>
        <w:t>.</w:t>
      </w:r>
      <w:r w:rsidR="00FA1531" w:rsidRPr="005A1343">
        <w:rPr>
          <w:rFonts w:ascii="Verdana" w:hAnsi="Verdana" w:cs="Times New Roman"/>
          <w:b/>
          <w:color w:val="1A1A1A"/>
          <w:sz w:val="22"/>
          <w:szCs w:val="22"/>
        </w:rPr>
        <w:t xml:space="preserve">       </w:t>
      </w:r>
      <w:r w:rsidR="00FA1531" w:rsidRPr="005A1343">
        <w:rPr>
          <w:rFonts w:ascii="Verdana" w:hAnsi="Verdana" w:cs="Arial"/>
          <w:b/>
          <w:color w:val="1A1A1A"/>
          <w:sz w:val="22"/>
          <w:szCs w:val="22"/>
        </w:rPr>
        <w:t>Design &amp; Architecture, partners</w:t>
      </w:r>
    </w:p>
    <w:p w14:paraId="2813F14C" w14:textId="741C99E6" w:rsidR="00167B0F" w:rsidRPr="000C66D9" w:rsidRDefault="00167B0F" w:rsidP="00167B0F">
      <w:pPr>
        <w:jc w:val="both"/>
        <w:rPr>
          <w:rFonts w:ascii="Verdana" w:hAnsi="Verdana"/>
          <w:sz w:val="22"/>
          <w:szCs w:val="22"/>
        </w:rPr>
      </w:pPr>
      <w:r w:rsidRPr="000C66D9">
        <w:rPr>
          <w:rFonts w:ascii="Verdana" w:hAnsi="Verdana"/>
          <w:sz w:val="22"/>
          <w:szCs w:val="22"/>
        </w:rPr>
        <w:t xml:space="preserve">Our design journey began with a pioneer of design and architecture, Bradford Perkins who is a true visionary in designing spaces that support </w:t>
      </w:r>
      <w:proofErr w:type="gramStart"/>
      <w:r w:rsidRPr="000C66D9">
        <w:rPr>
          <w:rFonts w:ascii="Verdana" w:hAnsi="Verdana"/>
          <w:sz w:val="22"/>
          <w:szCs w:val="22"/>
        </w:rPr>
        <w:t>independence</w:t>
      </w:r>
      <w:proofErr w:type="gramEnd"/>
      <w:r w:rsidRPr="000C66D9">
        <w:rPr>
          <w:rFonts w:ascii="Verdana" w:hAnsi="Verdana"/>
          <w:sz w:val="22"/>
          <w:szCs w:val="22"/>
        </w:rPr>
        <w:t xml:space="preserve"> as we get older. To partner Bradford, </w:t>
      </w:r>
      <w:proofErr w:type="spellStart"/>
      <w:r w:rsidRPr="000C66D9">
        <w:rPr>
          <w:rFonts w:ascii="Verdana" w:hAnsi="Verdana"/>
          <w:sz w:val="22"/>
          <w:szCs w:val="22"/>
        </w:rPr>
        <w:t>Tomeu</w:t>
      </w:r>
      <w:proofErr w:type="spellEnd"/>
      <w:r w:rsidRPr="000C66D9">
        <w:rPr>
          <w:rFonts w:ascii="Verdana" w:hAnsi="Verdana"/>
          <w:sz w:val="22"/>
          <w:szCs w:val="22"/>
        </w:rPr>
        <w:t xml:space="preserve"> </w:t>
      </w:r>
      <w:proofErr w:type="spellStart"/>
      <w:r w:rsidRPr="000C66D9">
        <w:rPr>
          <w:rFonts w:ascii="Verdana" w:hAnsi="Verdana"/>
          <w:sz w:val="22"/>
          <w:szCs w:val="22"/>
        </w:rPr>
        <w:t>Esteva</w:t>
      </w:r>
      <w:proofErr w:type="spellEnd"/>
      <w:r w:rsidRPr="000C66D9">
        <w:rPr>
          <w:rFonts w:ascii="Verdana" w:hAnsi="Verdana"/>
          <w:sz w:val="22"/>
          <w:szCs w:val="22"/>
        </w:rPr>
        <w:t xml:space="preserve"> of </w:t>
      </w:r>
      <w:proofErr w:type="spellStart"/>
      <w:r w:rsidRPr="000C66D9">
        <w:rPr>
          <w:rFonts w:ascii="Verdana" w:hAnsi="Verdana"/>
          <w:sz w:val="22"/>
          <w:szCs w:val="22"/>
        </w:rPr>
        <w:t>Esteva</w:t>
      </w:r>
      <w:proofErr w:type="spellEnd"/>
      <w:r w:rsidRPr="000C66D9">
        <w:rPr>
          <w:rFonts w:ascii="Verdana" w:hAnsi="Verdana"/>
          <w:sz w:val="22"/>
          <w:szCs w:val="22"/>
        </w:rPr>
        <w:t xml:space="preserve"> </w:t>
      </w:r>
      <w:proofErr w:type="spellStart"/>
      <w:r w:rsidRPr="000C66D9">
        <w:rPr>
          <w:rFonts w:ascii="Verdana" w:hAnsi="Verdana"/>
          <w:sz w:val="22"/>
          <w:szCs w:val="22"/>
        </w:rPr>
        <w:t>i</w:t>
      </w:r>
      <w:proofErr w:type="spellEnd"/>
      <w:r w:rsidRPr="000C66D9">
        <w:rPr>
          <w:rFonts w:ascii="Verdana" w:hAnsi="Verdana"/>
          <w:sz w:val="22"/>
          <w:szCs w:val="22"/>
        </w:rPr>
        <w:t xml:space="preserve"> </w:t>
      </w:r>
      <w:proofErr w:type="spellStart"/>
      <w:r w:rsidRPr="000C66D9">
        <w:rPr>
          <w:rFonts w:ascii="Verdana" w:hAnsi="Verdana"/>
          <w:sz w:val="22"/>
          <w:szCs w:val="22"/>
        </w:rPr>
        <w:t>Esteva</w:t>
      </w:r>
      <w:proofErr w:type="spellEnd"/>
      <w:r w:rsidRPr="000C66D9">
        <w:rPr>
          <w:rFonts w:ascii="Verdana" w:hAnsi="Verdana"/>
          <w:sz w:val="22"/>
          <w:szCs w:val="22"/>
        </w:rPr>
        <w:t xml:space="preserve"> </w:t>
      </w:r>
      <w:proofErr w:type="spellStart"/>
      <w:r w:rsidRPr="000C66D9">
        <w:rPr>
          <w:rFonts w:ascii="Verdana" w:hAnsi="Verdana"/>
          <w:sz w:val="22"/>
          <w:szCs w:val="22"/>
        </w:rPr>
        <w:t>Arquitectura</w:t>
      </w:r>
      <w:proofErr w:type="spellEnd"/>
      <w:r w:rsidRPr="000C66D9">
        <w:rPr>
          <w:rFonts w:ascii="Verdana" w:hAnsi="Verdana"/>
          <w:sz w:val="22"/>
          <w:szCs w:val="22"/>
        </w:rPr>
        <w:t xml:space="preserve">, a boutique design firm in Mallorca, Spain and an expert in creating beauty through design, joined the team to give the community a sense of life and expand on Perkins functionality and detailing. </w:t>
      </w:r>
    </w:p>
    <w:p w14:paraId="201CC55B" w14:textId="77777777" w:rsidR="00167B0F" w:rsidRPr="000C66D9" w:rsidRDefault="00167B0F" w:rsidP="00167B0F">
      <w:pPr>
        <w:jc w:val="both"/>
        <w:rPr>
          <w:rFonts w:ascii="Verdana" w:hAnsi="Verdana"/>
          <w:sz w:val="22"/>
          <w:szCs w:val="22"/>
        </w:rPr>
      </w:pPr>
    </w:p>
    <w:p w14:paraId="0ACBF83F" w14:textId="77777777" w:rsidR="00167B0F" w:rsidRPr="000C66D9" w:rsidRDefault="00167B0F" w:rsidP="00167B0F">
      <w:pPr>
        <w:jc w:val="both"/>
        <w:rPr>
          <w:rFonts w:ascii="Verdana" w:hAnsi="Verdana"/>
          <w:sz w:val="22"/>
          <w:szCs w:val="22"/>
        </w:rPr>
      </w:pPr>
      <w:r w:rsidRPr="000C66D9">
        <w:rPr>
          <w:rFonts w:ascii="Verdana" w:hAnsi="Verdana"/>
          <w:sz w:val="22"/>
          <w:szCs w:val="22"/>
        </w:rPr>
        <w:t xml:space="preserve">As the design journey progressed into execution, Integral Designs crafted the entire landscaping, </w:t>
      </w:r>
      <w:proofErr w:type="spellStart"/>
      <w:r w:rsidRPr="000C66D9">
        <w:rPr>
          <w:rFonts w:ascii="Verdana" w:hAnsi="Verdana"/>
          <w:sz w:val="22"/>
          <w:szCs w:val="22"/>
        </w:rPr>
        <w:t>Arcop</w:t>
      </w:r>
      <w:proofErr w:type="spellEnd"/>
      <w:r w:rsidRPr="000C66D9">
        <w:rPr>
          <w:rFonts w:ascii="Verdana" w:hAnsi="Verdana"/>
          <w:sz w:val="22"/>
          <w:szCs w:val="22"/>
        </w:rPr>
        <w:t xml:space="preserve"> Associates joined the team to complete our residential spaces while Studio Lotus gave life to our Clubhouse to truly make it the jewel in the crown of the community. </w:t>
      </w:r>
    </w:p>
    <w:p w14:paraId="4DFF479A" w14:textId="77777777" w:rsidR="00FA1531" w:rsidRDefault="00FA1531" w:rsidP="00FA1531">
      <w:pPr>
        <w:widowControl w:val="0"/>
        <w:autoSpaceDE w:val="0"/>
        <w:autoSpaceDN w:val="0"/>
        <w:adjustRightInd w:val="0"/>
        <w:spacing w:after="256"/>
        <w:rPr>
          <w:rFonts w:ascii="Verdana" w:hAnsi="Verdana" w:cs="Arial"/>
          <w:color w:val="1A1A1A"/>
          <w:sz w:val="22"/>
          <w:szCs w:val="22"/>
        </w:rPr>
      </w:pPr>
    </w:p>
    <w:p w14:paraId="7A70A67D" w14:textId="77777777" w:rsidR="00285443" w:rsidRPr="005A1343" w:rsidRDefault="000C66D9" w:rsidP="00FA1531">
      <w:pPr>
        <w:widowControl w:val="0"/>
        <w:autoSpaceDE w:val="0"/>
        <w:autoSpaceDN w:val="0"/>
        <w:adjustRightInd w:val="0"/>
        <w:spacing w:after="256"/>
        <w:rPr>
          <w:rFonts w:ascii="Verdana" w:hAnsi="Verdana" w:cs="Arial"/>
          <w:b/>
          <w:color w:val="1A1A1A"/>
          <w:sz w:val="22"/>
          <w:szCs w:val="22"/>
        </w:rPr>
      </w:pPr>
      <w:r w:rsidRPr="005A1343">
        <w:rPr>
          <w:rFonts w:ascii="Verdana" w:hAnsi="Verdana" w:cs="Arial"/>
          <w:b/>
          <w:color w:val="1A1A1A"/>
          <w:sz w:val="22"/>
          <w:szCs w:val="22"/>
        </w:rPr>
        <w:t>7</w:t>
      </w:r>
      <w:r w:rsidR="00FA1531" w:rsidRPr="005A1343">
        <w:rPr>
          <w:rFonts w:ascii="Verdana" w:hAnsi="Verdana" w:cs="Arial"/>
          <w:b/>
          <w:color w:val="1A1A1A"/>
          <w:sz w:val="22"/>
          <w:szCs w:val="22"/>
        </w:rPr>
        <w:t>.</w:t>
      </w:r>
      <w:r w:rsidR="00FA1531" w:rsidRPr="005A1343">
        <w:rPr>
          <w:rFonts w:ascii="Verdana" w:hAnsi="Verdana" w:cs="Times New Roman"/>
          <w:b/>
          <w:color w:val="1A1A1A"/>
          <w:sz w:val="22"/>
          <w:szCs w:val="22"/>
        </w:rPr>
        <w:t xml:space="preserve">       </w:t>
      </w:r>
      <w:r w:rsidR="00FA1531" w:rsidRPr="005A1343">
        <w:rPr>
          <w:rFonts w:ascii="Verdana" w:hAnsi="Verdana" w:cs="Arial"/>
          <w:b/>
          <w:color w:val="1A1A1A"/>
          <w:sz w:val="22"/>
          <w:szCs w:val="22"/>
        </w:rPr>
        <w:t>Why Dehradun</w:t>
      </w:r>
    </w:p>
    <w:p w14:paraId="4EB00FD5" w14:textId="77777777" w:rsidR="00167B0F" w:rsidRPr="000C66D9" w:rsidRDefault="00167B0F" w:rsidP="00167B0F">
      <w:pPr>
        <w:rPr>
          <w:rFonts w:ascii="Verdana" w:hAnsi="Verdana"/>
          <w:sz w:val="22"/>
          <w:szCs w:val="22"/>
        </w:rPr>
      </w:pPr>
      <w:r w:rsidRPr="000C66D9">
        <w:rPr>
          <w:rFonts w:ascii="Verdana" w:hAnsi="Verdana"/>
          <w:color w:val="000000"/>
          <w:sz w:val="22"/>
          <w:szCs w:val="22"/>
        </w:rPr>
        <w:t xml:space="preserve">The first step to </w:t>
      </w:r>
      <w:r w:rsidRPr="005A1343">
        <w:rPr>
          <w:rFonts w:ascii="Verdana" w:hAnsi="Verdana"/>
          <w:sz w:val="22"/>
          <w:szCs w:val="22"/>
        </w:rPr>
        <w:t xml:space="preserve">creating the perfect community is choosing the right location. Accordingly, for the first Antara community, we chose 14 pristine acres in </w:t>
      </w:r>
      <w:proofErr w:type="spellStart"/>
      <w:r w:rsidRPr="005A1343">
        <w:rPr>
          <w:rFonts w:ascii="Verdana" w:hAnsi="Verdana"/>
          <w:sz w:val="22"/>
          <w:szCs w:val="22"/>
        </w:rPr>
        <w:t>Purukul</w:t>
      </w:r>
      <w:proofErr w:type="spellEnd"/>
      <w:r w:rsidRPr="005A1343">
        <w:rPr>
          <w:rFonts w:ascii="Verdana" w:hAnsi="Verdana"/>
          <w:sz w:val="22"/>
          <w:szCs w:val="22"/>
        </w:rPr>
        <w:t>, Dehradun. Renowned for its serene beauty and comfortable weather throughout the year, Dehradun spoils for choice when it comes to stunning mountain ranges, shimmering lakes, lush green trails and places of historic value, all in close proximity</w:t>
      </w:r>
      <w:r w:rsidRPr="000C66D9">
        <w:rPr>
          <w:rFonts w:ascii="Verdana" w:hAnsi="Verdana"/>
          <w:sz w:val="22"/>
          <w:szCs w:val="22"/>
        </w:rPr>
        <w:t xml:space="preserve"> to Antara. </w:t>
      </w:r>
    </w:p>
    <w:p w14:paraId="535C331F" w14:textId="77777777" w:rsidR="00167B0F" w:rsidRPr="000C66D9" w:rsidRDefault="00167B0F" w:rsidP="00167B0F">
      <w:pPr>
        <w:rPr>
          <w:rFonts w:ascii="Verdana" w:hAnsi="Verdana"/>
          <w:sz w:val="22"/>
          <w:szCs w:val="22"/>
        </w:rPr>
      </w:pPr>
    </w:p>
    <w:p w14:paraId="132216D0" w14:textId="77777777" w:rsidR="00167B0F" w:rsidRPr="005A1343" w:rsidRDefault="00167B0F" w:rsidP="00167B0F">
      <w:pPr>
        <w:rPr>
          <w:rFonts w:ascii="Verdana" w:hAnsi="Verdana"/>
          <w:sz w:val="22"/>
          <w:szCs w:val="22"/>
        </w:rPr>
      </w:pPr>
      <w:r w:rsidRPr="000C66D9">
        <w:rPr>
          <w:rFonts w:ascii="Verdana" w:hAnsi="Verdana"/>
          <w:sz w:val="22"/>
          <w:szCs w:val="22"/>
        </w:rPr>
        <w:t xml:space="preserve">Dehradun is well connected by air, road and rail to Delhi and other major cities in India. In the </w:t>
      </w:r>
      <w:proofErr w:type="spellStart"/>
      <w:r w:rsidRPr="000C66D9">
        <w:rPr>
          <w:rFonts w:ascii="Verdana" w:hAnsi="Verdana"/>
          <w:sz w:val="22"/>
          <w:szCs w:val="22"/>
        </w:rPr>
        <w:t>neighbourhood</w:t>
      </w:r>
      <w:proofErr w:type="spellEnd"/>
      <w:r w:rsidRPr="000C66D9">
        <w:rPr>
          <w:rFonts w:ascii="Verdana" w:hAnsi="Verdana"/>
          <w:sz w:val="22"/>
          <w:szCs w:val="22"/>
        </w:rPr>
        <w:t xml:space="preserve"> are the spiritual towns of </w:t>
      </w:r>
      <w:proofErr w:type="spellStart"/>
      <w:r w:rsidRPr="000C66D9">
        <w:rPr>
          <w:rFonts w:ascii="Verdana" w:hAnsi="Verdana"/>
          <w:sz w:val="22"/>
          <w:szCs w:val="22"/>
        </w:rPr>
        <w:t>Haridwar</w:t>
      </w:r>
      <w:proofErr w:type="spellEnd"/>
      <w:r w:rsidRPr="000C66D9">
        <w:rPr>
          <w:rFonts w:ascii="Verdana" w:hAnsi="Verdana"/>
          <w:sz w:val="22"/>
          <w:szCs w:val="22"/>
        </w:rPr>
        <w:t xml:space="preserve"> and </w:t>
      </w:r>
      <w:proofErr w:type="spellStart"/>
      <w:r w:rsidRPr="000C66D9">
        <w:rPr>
          <w:rFonts w:ascii="Verdana" w:hAnsi="Verdana"/>
          <w:sz w:val="22"/>
          <w:szCs w:val="22"/>
        </w:rPr>
        <w:t>Rishikesh</w:t>
      </w:r>
      <w:proofErr w:type="spellEnd"/>
      <w:r w:rsidRPr="000C66D9">
        <w:rPr>
          <w:rFonts w:ascii="Verdana" w:hAnsi="Verdana"/>
          <w:sz w:val="22"/>
          <w:szCs w:val="22"/>
        </w:rPr>
        <w:t xml:space="preserve">, and hill stations like </w:t>
      </w:r>
      <w:proofErr w:type="spellStart"/>
      <w:r w:rsidRPr="000C66D9">
        <w:rPr>
          <w:rFonts w:ascii="Verdana" w:hAnsi="Verdana"/>
          <w:sz w:val="22"/>
          <w:szCs w:val="22"/>
        </w:rPr>
        <w:t>Mussoorie</w:t>
      </w:r>
      <w:proofErr w:type="spellEnd"/>
      <w:r w:rsidRPr="000C66D9">
        <w:rPr>
          <w:rFonts w:ascii="Verdana" w:hAnsi="Verdana"/>
          <w:sz w:val="22"/>
          <w:szCs w:val="22"/>
        </w:rPr>
        <w:t xml:space="preserve"> and </w:t>
      </w:r>
      <w:proofErr w:type="spellStart"/>
      <w:r w:rsidRPr="000C66D9">
        <w:rPr>
          <w:rFonts w:ascii="Verdana" w:hAnsi="Verdana"/>
          <w:sz w:val="22"/>
          <w:szCs w:val="22"/>
        </w:rPr>
        <w:t>Dhanaulti</w:t>
      </w:r>
      <w:proofErr w:type="spellEnd"/>
      <w:r w:rsidRPr="000C66D9">
        <w:rPr>
          <w:rFonts w:ascii="Verdana" w:hAnsi="Verdana"/>
          <w:sz w:val="22"/>
          <w:szCs w:val="22"/>
        </w:rPr>
        <w:t xml:space="preserve">. The natural </w:t>
      </w:r>
      <w:r w:rsidRPr="005A1343">
        <w:rPr>
          <w:rFonts w:ascii="Verdana" w:hAnsi="Verdana"/>
          <w:sz w:val="22"/>
          <w:szCs w:val="22"/>
        </w:rPr>
        <w:t xml:space="preserve">reserve forests of </w:t>
      </w:r>
      <w:proofErr w:type="spellStart"/>
      <w:r w:rsidRPr="005A1343">
        <w:rPr>
          <w:rFonts w:ascii="Verdana" w:hAnsi="Verdana"/>
          <w:sz w:val="22"/>
          <w:szCs w:val="22"/>
        </w:rPr>
        <w:t>Rajpur</w:t>
      </w:r>
      <w:proofErr w:type="spellEnd"/>
      <w:r w:rsidRPr="005A1343">
        <w:rPr>
          <w:rFonts w:ascii="Verdana" w:hAnsi="Verdana"/>
          <w:sz w:val="22"/>
          <w:szCs w:val="22"/>
        </w:rPr>
        <w:t xml:space="preserve">, </w:t>
      </w:r>
      <w:proofErr w:type="spellStart"/>
      <w:r w:rsidRPr="005A1343">
        <w:rPr>
          <w:rFonts w:ascii="Verdana" w:hAnsi="Verdana"/>
          <w:sz w:val="22"/>
          <w:szCs w:val="22"/>
        </w:rPr>
        <w:t>Galjwari</w:t>
      </w:r>
      <w:proofErr w:type="spellEnd"/>
      <w:r w:rsidRPr="005A1343">
        <w:rPr>
          <w:rFonts w:ascii="Verdana" w:hAnsi="Verdana"/>
          <w:sz w:val="22"/>
          <w:szCs w:val="22"/>
        </w:rPr>
        <w:t xml:space="preserve">, </w:t>
      </w:r>
      <w:proofErr w:type="spellStart"/>
      <w:r w:rsidRPr="005A1343">
        <w:rPr>
          <w:rFonts w:ascii="Verdana" w:hAnsi="Verdana"/>
          <w:sz w:val="22"/>
          <w:szCs w:val="22"/>
        </w:rPr>
        <w:t>Rikhauli</w:t>
      </w:r>
      <w:proofErr w:type="spellEnd"/>
      <w:r w:rsidRPr="005A1343">
        <w:rPr>
          <w:rFonts w:ascii="Verdana" w:hAnsi="Verdana"/>
          <w:sz w:val="22"/>
          <w:szCs w:val="22"/>
        </w:rPr>
        <w:t xml:space="preserve"> and </w:t>
      </w:r>
      <w:proofErr w:type="spellStart"/>
      <w:r w:rsidRPr="005A1343">
        <w:rPr>
          <w:rFonts w:ascii="Verdana" w:hAnsi="Verdana"/>
          <w:sz w:val="22"/>
          <w:szCs w:val="22"/>
        </w:rPr>
        <w:t>Chamasari</w:t>
      </w:r>
      <w:proofErr w:type="spellEnd"/>
      <w:r w:rsidRPr="005A1343">
        <w:rPr>
          <w:rFonts w:ascii="Verdana" w:hAnsi="Verdana"/>
          <w:sz w:val="22"/>
          <w:szCs w:val="22"/>
        </w:rPr>
        <w:t xml:space="preserve"> and the </w:t>
      </w:r>
      <w:proofErr w:type="spellStart"/>
      <w:r w:rsidRPr="005A1343">
        <w:rPr>
          <w:rFonts w:ascii="Verdana" w:hAnsi="Verdana"/>
          <w:sz w:val="22"/>
          <w:szCs w:val="22"/>
        </w:rPr>
        <w:t>Malsi</w:t>
      </w:r>
      <w:proofErr w:type="spellEnd"/>
      <w:r w:rsidRPr="005A1343">
        <w:rPr>
          <w:rFonts w:ascii="Verdana" w:hAnsi="Verdana"/>
          <w:sz w:val="22"/>
          <w:szCs w:val="22"/>
        </w:rPr>
        <w:t xml:space="preserve"> Deer forest nearby provide the perfect opportunity to explore an interest in wildlife. For those who wish to remain active in business, Dehradun, being the capital of </w:t>
      </w:r>
      <w:proofErr w:type="spellStart"/>
      <w:r w:rsidRPr="005A1343">
        <w:rPr>
          <w:rFonts w:ascii="Verdana" w:hAnsi="Verdana"/>
          <w:sz w:val="22"/>
          <w:szCs w:val="22"/>
        </w:rPr>
        <w:t>Uttarakhand</w:t>
      </w:r>
      <w:proofErr w:type="spellEnd"/>
      <w:r w:rsidRPr="005A1343">
        <w:rPr>
          <w:rFonts w:ascii="Verdana" w:hAnsi="Verdana"/>
          <w:sz w:val="22"/>
          <w:szCs w:val="22"/>
        </w:rPr>
        <w:t>, is an upcoming growth center.</w:t>
      </w:r>
    </w:p>
    <w:p w14:paraId="1DD1E848" w14:textId="36482A69" w:rsidR="00167B0F" w:rsidRPr="000C66D9" w:rsidRDefault="00167B0F" w:rsidP="00167B0F">
      <w:pPr>
        <w:rPr>
          <w:rFonts w:ascii="Verdana" w:hAnsi="Verdana"/>
          <w:sz w:val="22"/>
          <w:szCs w:val="22"/>
        </w:rPr>
      </w:pPr>
      <w:r w:rsidRPr="005A1343">
        <w:rPr>
          <w:rFonts w:ascii="Verdana" w:hAnsi="Verdana"/>
          <w:sz w:val="22"/>
          <w:szCs w:val="22"/>
        </w:rPr>
        <w:br/>
        <w:t>The world-class healthcare of a Max Super Specialty hospital is reassuringly just a short drive away. Overlooking one of Dehradun’s picturesque river valleys, with clean air untainted by the effluents of a busy city, clear star-filled nights and warm</w:t>
      </w:r>
      <w:r w:rsidRPr="000C66D9">
        <w:rPr>
          <w:rFonts w:ascii="Verdana" w:hAnsi="Verdana"/>
          <w:sz w:val="22"/>
          <w:szCs w:val="22"/>
        </w:rPr>
        <w:t xml:space="preserve">, sunny days, framed by the Himalayas to the North and the </w:t>
      </w:r>
      <w:proofErr w:type="spellStart"/>
      <w:r w:rsidRPr="000C66D9">
        <w:rPr>
          <w:rFonts w:ascii="Verdana" w:hAnsi="Verdana"/>
          <w:sz w:val="22"/>
          <w:szCs w:val="22"/>
        </w:rPr>
        <w:t>Shivaliks</w:t>
      </w:r>
      <w:proofErr w:type="spellEnd"/>
      <w:r w:rsidRPr="000C66D9">
        <w:rPr>
          <w:rFonts w:ascii="Verdana" w:hAnsi="Verdana"/>
          <w:sz w:val="22"/>
          <w:szCs w:val="22"/>
        </w:rPr>
        <w:t xml:space="preserve"> to the South, there’s no better place than Antara to live the next chapter of a well-lived life.</w:t>
      </w:r>
    </w:p>
    <w:p w14:paraId="18C8C6E9" w14:textId="77777777" w:rsidR="00FA1531" w:rsidRPr="000C66D9" w:rsidRDefault="00FA1531" w:rsidP="00FA1531">
      <w:pPr>
        <w:widowControl w:val="0"/>
        <w:autoSpaceDE w:val="0"/>
        <w:autoSpaceDN w:val="0"/>
        <w:adjustRightInd w:val="0"/>
        <w:spacing w:after="256"/>
        <w:rPr>
          <w:rFonts w:ascii="Verdana" w:hAnsi="Verdana" w:cs="Arial"/>
          <w:color w:val="1A1A1A"/>
          <w:sz w:val="22"/>
          <w:szCs w:val="22"/>
        </w:rPr>
      </w:pPr>
    </w:p>
    <w:p w14:paraId="69838753" w14:textId="3EEB8398" w:rsidR="00B84500" w:rsidRPr="005A1343" w:rsidRDefault="000C66D9" w:rsidP="00B84500">
      <w:pPr>
        <w:widowControl w:val="0"/>
        <w:autoSpaceDE w:val="0"/>
        <w:autoSpaceDN w:val="0"/>
        <w:adjustRightInd w:val="0"/>
        <w:spacing w:after="256"/>
        <w:rPr>
          <w:rFonts w:ascii="Verdana" w:hAnsi="Verdana" w:cs="Arial"/>
          <w:b/>
          <w:color w:val="1A1A1A"/>
          <w:sz w:val="22"/>
          <w:szCs w:val="22"/>
        </w:rPr>
      </w:pPr>
      <w:r w:rsidRPr="005A1343">
        <w:rPr>
          <w:rFonts w:ascii="Verdana" w:hAnsi="Verdana" w:cs="Arial"/>
          <w:b/>
          <w:color w:val="1A1A1A"/>
          <w:sz w:val="22"/>
          <w:szCs w:val="22"/>
        </w:rPr>
        <w:t>8</w:t>
      </w:r>
      <w:r w:rsidR="00FA1531" w:rsidRPr="005A1343">
        <w:rPr>
          <w:rFonts w:ascii="Verdana" w:hAnsi="Verdana" w:cs="Arial"/>
          <w:b/>
          <w:color w:val="1A1A1A"/>
          <w:sz w:val="22"/>
          <w:szCs w:val="22"/>
        </w:rPr>
        <w:t>.</w:t>
      </w:r>
      <w:r w:rsidR="00FA1531" w:rsidRPr="005A1343">
        <w:rPr>
          <w:rFonts w:ascii="Verdana" w:hAnsi="Verdana" w:cs="Times New Roman"/>
          <w:b/>
          <w:color w:val="1A1A1A"/>
          <w:sz w:val="22"/>
          <w:szCs w:val="22"/>
        </w:rPr>
        <w:t xml:space="preserve">       </w:t>
      </w:r>
      <w:r w:rsidR="00FA1531" w:rsidRPr="005A1343">
        <w:rPr>
          <w:rFonts w:ascii="Verdana" w:hAnsi="Verdana" w:cs="Arial"/>
          <w:b/>
          <w:color w:val="1A1A1A"/>
          <w:sz w:val="22"/>
          <w:szCs w:val="22"/>
        </w:rPr>
        <w:t>How is Antara related to Max India</w:t>
      </w:r>
      <w:r w:rsidR="005A1343">
        <w:rPr>
          <w:rFonts w:ascii="Verdana" w:hAnsi="Verdana" w:cs="Arial"/>
          <w:b/>
          <w:color w:val="1A1A1A"/>
          <w:sz w:val="22"/>
          <w:szCs w:val="22"/>
        </w:rPr>
        <w:t>?</w:t>
      </w:r>
    </w:p>
    <w:p w14:paraId="75EB5B35" w14:textId="77777777" w:rsidR="00B84500" w:rsidRPr="000C66D9" w:rsidRDefault="00B84500" w:rsidP="00B84500">
      <w:pPr>
        <w:widowControl w:val="0"/>
        <w:autoSpaceDE w:val="0"/>
        <w:autoSpaceDN w:val="0"/>
        <w:adjustRightInd w:val="0"/>
        <w:spacing w:after="256"/>
        <w:rPr>
          <w:rFonts w:ascii="Verdana" w:hAnsi="Verdana" w:cs="Arial"/>
          <w:color w:val="1F497D" w:themeColor="text2"/>
          <w:sz w:val="22"/>
          <w:szCs w:val="22"/>
        </w:rPr>
      </w:pPr>
      <w:r w:rsidRPr="000C66D9">
        <w:rPr>
          <w:rFonts w:ascii="Verdana" w:hAnsi="Verdana" w:cs="Verdana"/>
          <w:i/>
          <w:iCs/>
          <w:color w:val="1F497D" w:themeColor="text2"/>
          <w:sz w:val="22"/>
          <w:szCs w:val="22"/>
        </w:rPr>
        <w:t xml:space="preserve">Max India provides a strong foundation for Antara, which is a part of the Max India group of companies. We are proud to share the heritage and values of Max Life Insurance, Max Healthcare, Max </w:t>
      </w:r>
      <w:proofErr w:type="spellStart"/>
      <w:r w:rsidRPr="000C66D9">
        <w:rPr>
          <w:rFonts w:ascii="Verdana" w:hAnsi="Verdana" w:cs="Verdana"/>
          <w:i/>
          <w:iCs/>
          <w:color w:val="1F497D" w:themeColor="text2"/>
          <w:sz w:val="22"/>
          <w:szCs w:val="22"/>
        </w:rPr>
        <w:t>Bupa</w:t>
      </w:r>
      <w:proofErr w:type="spellEnd"/>
      <w:r w:rsidRPr="000C66D9">
        <w:rPr>
          <w:rFonts w:ascii="Verdana" w:hAnsi="Verdana" w:cs="Verdana"/>
          <w:i/>
          <w:iCs/>
          <w:color w:val="1F497D" w:themeColor="text2"/>
          <w:sz w:val="22"/>
          <w:szCs w:val="22"/>
        </w:rPr>
        <w:t xml:space="preserve"> Health Insurance, Max </w:t>
      </w:r>
      <w:proofErr w:type="spellStart"/>
      <w:r w:rsidRPr="000C66D9">
        <w:rPr>
          <w:rFonts w:ascii="Verdana" w:hAnsi="Verdana" w:cs="Verdana"/>
          <w:i/>
          <w:iCs/>
          <w:color w:val="1F497D" w:themeColor="text2"/>
          <w:sz w:val="22"/>
          <w:szCs w:val="22"/>
        </w:rPr>
        <w:t>Speciality</w:t>
      </w:r>
      <w:proofErr w:type="spellEnd"/>
      <w:r w:rsidRPr="000C66D9">
        <w:rPr>
          <w:rFonts w:ascii="Verdana" w:hAnsi="Verdana" w:cs="Verdana"/>
          <w:i/>
          <w:iCs/>
          <w:color w:val="1F497D" w:themeColor="text2"/>
          <w:sz w:val="22"/>
          <w:szCs w:val="22"/>
        </w:rPr>
        <w:t xml:space="preserve"> Films and the Max India Foundation.</w:t>
      </w:r>
    </w:p>
    <w:p w14:paraId="6116FB36" w14:textId="77777777" w:rsidR="00B84500" w:rsidRPr="000C66D9" w:rsidRDefault="00B84500" w:rsidP="00B84500">
      <w:pPr>
        <w:widowControl w:val="0"/>
        <w:autoSpaceDE w:val="0"/>
        <w:autoSpaceDN w:val="0"/>
        <w:adjustRightInd w:val="0"/>
        <w:rPr>
          <w:rFonts w:ascii="Verdana" w:hAnsi="Verdana" w:cs="Verdana"/>
          <w:color w:val="1F497D" w:themeColor="text2"/>
          <w:sz w:val="22"/>
          <w:szCs w:val="22"/>
        </w:rPr>
      </w:pPr>
      <w:r w:rsidRPr="000C66D9">
        <w:rPr>
          <w:rFonts w:ascii="Verdana" w:hAnsi="Verdana" w:cs="Verdana"/>
          <w:i/>
          <w:iCs/>
          <w:color w:val="1F497D" w:themeColor="text2"/>
          <w:sz w:val="22"/>
          <w:szCs w:val="22"/>
        </w:rPr>
        <w:t xml:space="preserve">With Max India being in 'Life' businesses, Antara, a one of its kind full service residential lifestyle and </w:t>
      </w:r>
      <w:proofErr w:type="spellStart"/>
      <w:r w:rsidRPr="000C66D9">
        <w:rPr>
          <w:rFonts w:ascii="Verdana" w:hAnsi="Verdana" w:cs="Verdana"/>
          <w:i/>
          <w:iCs/>
          <w:color w:val="1F497D" w:themeColor="text2"/>
          <w:sz w:val="22"/>
          <w:szCs w:val="22"/>
        </w:rPr>
        <w:t>lifecare</w:t>
      </w:r>
      <w:proofErr w:type="spellEnd"/>
      <w:r w:rsidRPr="000C66D9">
        <w:rPr>
          <w:rFonts w:ascii="Verdana" w:hAnsi="Verdana" w:cs="Verdana"/>
          <w:i/>
          <w:iCs/>
          <w:color w:val="1F497D" w:themeColor="text2"/>
          <w:sz w:val="22"/>
          <w:szCs w:val="22"/>
        </w:rPr>
        <w:t xml:space="preserve"> community, is a natural fit. Antara is a seamless extension of Max India's core commitment to businesses of social good and service and is an expression of Max India's strong ethos of </w:t>
      </w:r>
      <w:proofErr w:type="spellStart"/>
      <w:r w:rsidRPr="000C66D9">
        <w:rPr>
          <w:rFonts w:ascii="Verdana" w:hAnsi="Verdana" w:cs="Verdana"/>
          <w:i/>
          <w:iCs/>
          <w:color w:val="1F497D" w:themeColor="text2"/>
          <w:sz w:val="22"/>
          <w:szCs w:val="22"/>
        </w:rPr>
        <w:t>Sevabhav</w:t>
      </w:r>
      <w:proofErr w:type="spellEnd"/>
      <w:r w:rsidRPr="000C66D9">
        <w:rPr>
          <w:rFonts w:ascii="Verdana" w:hAnsi="Verdana" w:cs="Verdana"/>
          <w:i/>
          <w:iCs/>
          <w:color w:val="1F497D" w:themeColor="text2"/>
          <w:sz w:val="22"/>
          <w:szCs w:val="22"/>
        </w:rPr>
        <w:t>, Credibility and Excellence.</w:t>
      </w:r>
    </w:p>
    <w:p w14:paraId="49B0234E" w14:textId="77777777" w:rsidR="00B84500" w:rsidRPr="000C66D9" w:rsidRDefault="00B84500" w:rsidP="00B84500">
      <w:pPr>
        <w:widowControl w:val="0"/>
        <w:autoSpaceDE w:val="0"/>
        <w:autoSpaceDN w:val="0"/>
        <w:adjustRightInd w:val="0"/>
        <w:rPr>
          <w:rFonts w:ascii="Verdana" w:hAnsi="Verdana" w:cs="Verdana"/>
          <w:i/>
          <w:iCs/>
          <w:color w:val="1F497D" w:themeColor="text2"/>
          <w:sz w:val="22"/>
          <w:szCs w:val="22"/>
        </w:rPr>
      </w:pPr>
    </w:p>
    <w:p w14:paraId="17D32196" w14:textId="77777777" w:rsidR="001C1B4B" w:rsidRDefault="001C1B4B">
      <w:pPr>
        <w:rPr>
          <w:rFonts w:ascii="Verdana" w:hAnsi="Verdana"/>
          <w:sz w:val="22"/>
          <w:szCs w:val="22"/>
        </w:rPr>
      </w:pPr>
    </w:p>
    <w:p w14:paraId="431AFD21" w14:textId="784C5B7E" w:rsidR="00C14E89" w:rsidRPr="005A1343" w:rsidRDefault="00517CE8" w:rsidP="00C14E89">
      <w:pPr>
        <w:rPr>
          <w:rFonts w:ascii="Verdana" w:hAnsi="Verdana"/>
          <w:b/>
          <w:sz w:val="22"/>
          <w:szCs w:val="22"/>
        </w:rPr>
      </w:pPr>
      <w:r w:rsidRPr="005A1343">
        <w:rPr>
          <w:rFonts w:ascii="Verdana" w:hAnsi="Verdana"/>
          <w:b/>
          <w:sz w:val="22"/>
          <w:szCs w:val="22"/>
        </w:rPr>
        <w:t xml:space="preserve">9. </w:t>
      </w:r>
      <w:r w:rsidR="005A1343">
        <w:rPr>
          <w:rFonts w:ascii="Verdana" w:hAnsi="Verdana"/>
          <w:b/>
          <w:sz w:val="22"/>
          <w:szCs w:val="22"/>
        </w:rPr>
        <w:t xml:space="preserve">How large is the </w:t>
      </w:r>
      <w:r w:rsidR="003E079C" w:rsidRPr="005A1343">
        <w:rPr>
          <w:rFonts w:ascii="Verdana" w:hAnsi="Verdana"/>
          <w:b/>
          <w:sz w:val="22"/>
          <w:szCs w:val="22"/>
        </w:rPr>
        <w:t>Community</w:t>
      </w:r>
      <w:r w:rsidRPr="005A1343">
        <w:rPr>
          <w:rFonts w:ascii="Verdana" w:hAnsi="Verdana"/>
          <w:b/>
          <w:sz w:val="22"/>
          <w:szCs w:val="22"/>
        </w:rPr>
        <w:t xml:space="preserve"> Operations</w:t>
      </w:r>
      <w:r w:rsidR="003E079C" w:rsidRPr="005A1343">
        <w:rPr>
          <w:rFonts w:ascii="Verdana" w:hAnsi="Verdana"/>
          <w:b/>
          <w:sz w:val="22"/>
          <w:szCs w:val="22"/>
        </w:rPr>
        <w:t xml:space="preserve"> Team</w:t>
      </w:r>
      <w:r w:rsidR="005A1343">
        <w:rPr>
          <w:rFonts w:ascii="Verdana" w:hAnsi="Verdana"/>
          <w:b/>
          <w:sz w:val="22"/>
          <w:szCs w:val="22"/>
        </w:rPr>
        <w:t>?</w:t>
      </w:r>
      <w:r w:rsidR="003E079C" w:rsidRPr="005A1343">
        <w:rPr>
          <w:rFonts w:ascii="Verdana" w:hAnsi="Verdana"/>
          <w:b/>
          <w:sz w:val="22"/>
          <w:szCs w:val="22"/>
        </w:rPr>
        <w:t xml:space="preserve"> </w:t>
      </w:r>
    </w:p>
    <w:p w14:paraId="19BC2D98" w14:textId="7968C358" w:rsidR="00517CE8" w:rsidRDefault="00517CE8">
      <w:pPr>
        <w:rPr>
          <w:rFonts w:ascii="Verdana" w:hAnsi="Verdana"/>
          <w:sz w:val="22"/>
          <w:szCs w:val="22"/>
        </w:rPr>
      </w:pPr>
    </w:p>
    <w:p w14:paraId="18744D26" w14:textId="796178E9" w:rsidR="00902C95" w:rsidRDefault="003E079C">
      <w:pPr>
        <w:rPr>
          <w:rFonts w:ascii="Verdana" w:hAnsi="Verdana"/>
          <w:sz w:val="22"/>
          <w:szCs w:val="22"/>
        </w:rPr>
      </w:pPr>
      <w:r>
        <w:rPr>
          <w:rFonts w:ascii="Verdana" w:hAnsi="Verdana"/>
          <w:sz w:val="22"/>
          <w:szCs w:val="22"/>
        </w:rPr>
        <w:t>Once the community is operational, we will be having a team size of around 200. These team members wil</w:t>
      </w:r>
      <w:r w:rsidR="00902C95">
        <w:rPr>
          <w:rFonts w:ascii="Verdana" w:hAnsi="Verdana"/>
          <w:sz w:val="22"/>
          <w:szCs w:val="22"/>
        </w:rPr>
        <w:t>l tak</w:t>
      </w:r>
      <w:r w:rsidR="005A1343">
        <w:rPr>
          <w:rFonts w:ascii="Verdana" w:hAnsi="Verdana"/>
          <w:sz w:val="22"/>
          <w:szCs w:val="22"/>
        </w:rPr>
        <w:t>e</w:t>
      </w:r>
      <w:r w:rsidR="00902C95">
        <w:rPr>
          <w:rFonts w:ascii="Verdana" w:hAnsi="Verdana"/>
          <w:sz w:val="22"/>
          <w:szCs w:val="22"/>
        </w:rPr>
        <w:t xml:space="preserve"> charge of </w:t>
      </w:r>
      <w:r w:rsidR="005A1343">
        <w:rPr>
          <w:rFonts w:ascii="Verdana" w:hAnsi="Verdana"/>
          <w:sz w:val="22"/>
          <w:szCs w:val="22"/>
        </w:rPr>
        <w:t xml:space="preserve">diverse </w:t>
      </w:r>
      <w:r w:rsidR="00902C95">
        <w:rPr>
          <w:rFonts w:ascii="Verdana" w:hAnsi="Verdana"/>
          <w:sz w:val="22"/>
          <w:szCs w:val="22"/>
        </w:rPr>
        <w:t xml:space="preserve">areas </w:t>
      </w:r>
      <w:r w:rsidR="005A1343">
        <w:rPr>
          <w:rFonts w:ascii="Verdana" w:hAnsi="Verdana"/>
          <w:sz w:val="22"/>
          <w:szCs w:val="22"/>
        </w:rPr>
        <w:t>including</w:t>
      </w:r>
      <w:r w:rsidR="00902C95">
        <w:rPr>
          <w:rFonts w:ascii="Verdana" w:hAnsi="Verdana"/>
          <w:sz w:val="22"/>
          <w:szCs w:val="22"/>
        </w:rPr>
        <w:t xml:space="preserve"> resident services, health and wellness, F&amp;B, </w:t>
      </w:r>
      <w:r w:rsidR="001131A3">
        <w:rPr>
          <w:rFonts w:ascii="Verdana" w:hAnsi="Verdana"/>
          <w:sz w:val="22"/>
          <w:szCs w:val="22"/>
        </w:rPr>
        <w:t xml:space="preserve">housekeeping, </w:t>
      </w:r>
      <w:r w:rsidR="00902C95">
        <w:rPr>
          <w:rFonts w:ascii="Verdana" w:hAnsi="Verdana"/>
          <w:sz w:val="22"/>
          <w:szCs w:val="22"/>
        </w:rPr>
        <w:t xml:space="preserve">engineering &amp; maintenance, security and support staff. </w:t>
      </w:r>
      <w:bookmarkStart w:id="5" w:name="_GoBack"/>
      <w:bookmarkEnd w:id="5"/>
    </w:p>
    <w:p w14:paraId="321E1D1A" w14:textId="77777777" w:rsidR="00902C95" w:rsidRDefault="00902C95">
      <w:pPr>
        <w:rPr>
          <w:rFonts w:ascii="Verdana" w:hAnsi="Verdana"/>
          <w:sz w:val="22"/>
          <w:szCs w:val="22"/>
        </w:rPr>
      </w:pPr>
    </w:p>
    <w:p w14:paraId="484F345A" w14:textId="77777777" w:rsidR="00902C95" w:rsidRDefault="00902C95">
      <w:pPr>
        <w:rPr>
          <w:rFonts w:ascii="Verdana" w:hAnsi="Verdana"/>
          <w:sz w:val="22"/>
          <w:szCs w:val="22"/>
        </w:rPr>
      </w:pPr>
    </w:p>
    <w:p w14:paraId="5642C98A" w14:textId="6AA376E8" w:rsidR="00517CE8" w:rsidRDefault="00517CE8">
      <w:pPr>
        <w:rPr>
          <w:rFonts w:ascii="Verdana" w:hAnsi="Verdana"/>
          <w:sz w:val="22"/>
          <w:szCs w:val="22"/>
        </w:rPr>
      </w:pPr>
    </w:p>
    <w:p w14:paraId="72ABE231" w14:textId="77777777" w:rsidR="00517CE8" w:rsidRDefault="00517CE8">
      <w:pPr>
        <w:rPr>
          <w:rFonts w:ascii="Verdana" w:hAnsi="Verdana"/>
          <w:sz w:val="22"/>
          <w:szCs w:val="22"/>
        </w:rPr>
      </w:pPr>
    </w:p>
    <w:p w14:paraId="471169C3" w14:textId="77777777" w:rsidR="00517CE8" w:rsidRPr="000C66D9" w:rsidRDefault="00517CE8">
      <w:pPr>
        <w:rPr>
          <w:rFonts w:ascii="Verdana" w:hAnsi="Verdana"/>
          <w:sz w:val="22"/>
          <w:szCs w:val="22"/>
        </w:rPr>
      </w:pPr>
    </w:p>
    <w:sectPr w:rsidR="00517CE8" w:rsidRPr="000C66D9" w:rsidSect="001C1B4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egoe UI">
    <w:altName w:val="Courier New"/>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61BA1"/>
    <w:multiLevelType w:val="hybridMultilevel"/>
    <w:tmpl w:val="2858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A7198"/>
    <w:multiLevelType w:val="hybridMultilevel"/>
    <w:tmpl w:val="2B2A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Gosain">
    <w15:presenceInfo w15:providerId="None" w15:userId="Sonia Gos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31"/>
    <w:rsid w:val="00043955"/>
    <w:rsid w:val="000C66D9"/>
    <w:rsid w:val="001100C6"/>
    <w:rsid w:val="001131A3"/>
    <w:rsid w:val="00134341"/>
    <w:rsid w:val="00167B0F"/>
    <w:rsid w:val="001B3854"/>
    <w:rsid w:val="001C1B4B"/>
    <w:rsid w:val="00284453"/>
    <w:rsid w:val="00285443"/>
    <w:rsid w:val="002C1E36"/>
    <w:rsid w:val="00307A0B"/>
    <w:rsid w:val="00352116"/>
    <w:rsid w:val="003E079C"/>
    <w:rsid w:val="00467517"/>
    <w:rsid w:val="004A196C"/>
    <w:rsid w:val="00517CE8"/>
    <w:rsid w:val="0052787E"/>
    <w:rsid w:val="00590F0F"/>
    <w:rsid w:val="005A1343"/>
    <w:rsid w:val="005E0B17"/>
    <w:rsid w:val="005F0748"/>
    <w:rsid w:val="0065682B"/>
    <w:rsid w:val="0066071C"/>
    <w:rsid w:val="006916B2"/>
    <w:rsid w:val="00776565"/>
    <w:rsid w:val="007F7DBD"/>
    <w:rsid w:val="00883C2B"/>
    <w:rsid w:val="008D4275"/>
    <w:rsid w:val="008D4C40"/>
    <w:rsid w:val="00902C95"/>
    <w:rsid w:val="0094471F"/>
    <w:rsid w:val="009A53AB"/>
    <w:rsid w:val="009E1FC7"/>
    <w:rsid w:val="00A60FC8"/>
    <w:rsid w:val="00AA1416"/>
    <w:rsid w:val="00B138A0"/>
    <w:rsid w:val="00B84500"/>
    <w:rsid w:val="00BB6C9E"/>
    <w:rsid w:val="00BD21C7"/>
    <w:rsid w:val="00C14E89"/>
    <w:rsid w:val="00C2118D"/>
    <w:rsid w:val="00C4788B"/>
    <w:rsid w:val="00CB01B3"/>
    <w:rsid w:val="00CD1B83"/>
    <w:rsid w:val="00D03781"/>
    <w:rsid w:val="00D177E5"/>
    <w:rsid w:val="00DB312A"/>
    <w:rsid w:val="00EA738A"/>
    <w:rsid w:val="00F21F9E"/>
    <w:rsid w:val="00F40BE9"/>
    <w:rsid w:val="00FA1531"/>
    <w:rsid w:val="00FB5EC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32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1C7"/>
    <w:rPr>
      <w:rFonts w:ascii="Segoe UI" w:hAnsi="Segoe UI" w:cs="Segoe UI"/>
      <w:sz w:val="18"/>
      <w:szCs w:val="18"/>
    </w:rPr>
  </w:style>
  <w:style w:type="paragraph" w:styleId="ListParagraph">
    <w:name w:val="List Paragraph"/>
    <w:basedOn w:val="Normal"/>
    <w:uiPriority w:val="34"/>
    <w:qFormat/>
    <w:rsid w:val="001343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1C7"/>
    <w:rPr>
      <w:rFonts w:ascii="Segoe UI" w:hAnsi="Segoe UI" w:cs="Segoe UI"/>
      <w:sz w:val="18"/>
      <w:szCs w:val="18"/>
    </w:rPr>
  </w:style>
  <w:style w:type="paragraph" w:styleId="ListParagraph">
    <w:name w:val="List Paragraph"/>
    <w:basedOn w:val="Normal"/>
    <w:uiPriority w:val="34"/>
    <w:qFormat/>
    <w:rsid w:val="00134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9794">
      <w:bodyDiv w:val="1"/>
      <w:marLeft w:val="0"/>
      <w:marRight w:val="0"/>
      <w:marTop w:val="0"/>
      <w:marBottom w:val="0"/>
      <w:divBdr>
        <w:top w:val="none" w:sz="0" w:space="0" w:color="auto"/>
        <w:left w:val="none" w:sz="0" w:space="0" w:color="auto"/>
        <w:bottom w:val="none" w:sz="0" w:space="0" w:color="auto"/>
        <w:right w:val="none" w:sz="0" w:space="0" w:color="auto"/>
      </w:divBdr>
    </w:div>
    <w:div w:id="166114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1444</Words>
  <Characters>7394</Characters>
  <Application>Microsoft Macintosh Word</Application>
  <DocSecurity>0</DocSecurity>
  <Lines>105</Lines>
  <Paragraphs>44</Paragraphs>
  <ScaleCrop>false</ScaleCrop>
  <HeadingPairs>
    <vt:vector size="2" baseType="variant">
      <vt:variant>
        <vt:lpstr>Title</vt:lpstr>
      </vt:variant>
      <vt:variant>
        <vt:i4>1</vt:i4>
      </vt:variant>
    </vt:vector>
  </HeadingPairs>
  <TitlesOfParts>
    <vt:vector size="1" baseType="lpstr">
      <vt:lpstr/>
    </vt:vector>
  </TitlesOfParts>
  <Company>bharatbambawale@gmail.com</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Bambawale</dc:creator>
  <cp:keywords/>
  <cp:lastModifiedBy>imac6</cp:lastModifiedBy>
  <cp:revision>21</cp:revision>
  <dcterms:created xsi:type="dcterms:W3CDTF">2015-06-24T07:38:00Z</dcterms:created>
  <dcterms:modified xsi:type="dcterms:W3CDTF">2015-07-01T13:38:00Z</dcterms:modified>
</cp:coreProperties>
</file>
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EED51B" w14:textId="77777777" w:rsidR="003A1243" w:rsidRDefault="003A1243" w:rsidP="006B29DC">
      <w:pPr>
        <w:jc w:val="both"/>
        <w:rPr>
          <w:rFonts w:ascii="Verdana" w:eastAsia="Calibri" w:hAnsi="Verdana" w:cs="Arial"/>
          <w:sz w:val="22"/>
          <w:szCs w:val="22"/>
        </w:rPr>
      </w:pPr>
      <w:proofErr w:type="spellStart"/>
      <w:r>
        <w:rPr>
          <w:rFonts w:ascii="Verdana" w:eastAsia="Calibri" w:hAnsi="Verdana" w:cs="Arial"/>
          <w:sz w:val="22"/>
          <w:szCs w:val="22"/>
        </w:rPr>
        <w:t>Analjit</w:t>
      </w:r>
      <w:proofErr w:type="spellEnd"/>
      <w:r>
        <w:rPr>
          <w:rFonts w:ascii="Verdana" w:eastAsia="Calibri" w:hAnsi="Verdana" w:cs="Arial"/>
          <w:sz w:val="22"/>
          <w:szCs w:val="22"/>
        </w:rPr>
        <w:t xml:space="preserve"> Singh </w:t>
      </w:r>
    </w:p>
    <w:p w14:paraId="060F51D0" w14:textId="77777777" w:rsidR="003A1243" w:rsidRDefault="003A1243" w:rsidP="006B29DC">
      <w:pPr>
        <w:jc w:val="both"/>
        <w:rPr>
          <w:rFonts w:ascii="Verdana" w:eastAsia="Calibri" w:hAnsi="Verdana" w:cs="Arial"/>
          <w:sz w:val="22"/>
          <w:szCs w:val="22"/>
        </w:rPr>
      </w:pPr>
    </w:p>
    <w:p w14:paraId="3ED06181" w14:textId="0C792AD4" w:rsidR="003A1243" w:rsidRPr="00E56D17" w:rsidRDefault="003A1243" w:rsidP="00E56D17">
      <w:pPr>
        <w:jc w:val="both"/>
        <w:rPr>
          <w:rFonts w:ascii="Verdana" w:eastAsia="Calibri" w:hAnsi="Verdana" w:cs="Arial"/>
          <w:sz w:val="22"/>
          <w:szCs w:val="22"/>
        </w:rPr>
      </w:pPr>
      <w:r w:rsidRPr="00E56D17">
        <w:rPr>
          <w:rFonts w:ascii="Verdana" w:eastAsia="Calibri" w:hAnsi="Verdana" w:cs="Arial"/>
          <w:sz w:val="22"/>
          <w:szCs w:val="22"/>
        </w:rPr>
        <w:t xml:space="preserve">Mr. Analjit Singh is the Founder and Non-Executive Chairman of Max India and all its group companies. An industry statesman, he was awarded the Padma </w:t>
      </w:r>
      <w:proofErr w:type="spellStart"/>
      <w:r w:rsidRPr="00E56D17">
        <w:rPr>
          <w:rFonts w:ascii="Verdana" w:eastAsia="Calibri" w:hAnsi="Verdana" w:cs="Arial"/>
          <w:sz w:val="22"/>
          <w:szCs w:val="22"/>
        </w:rPr>
        <w:t>Bhushan</w:t>
      </w:r>
      <w:proofErr w:type="spellEnd"/>
      <w:del w:id="0" w:author="imac6" w:date="2015-06-24T22:19:00Z">
        <w:r w:rsidRPr="00E56D17" w:rsidDel="00E56D17">
          <w:rPr>
            <w:rFonts w:ascii="Verdana" w:eastAsia="Calibri" w:hAnsi="Verdana" w:cs="Arial"/>
            <w:sz w:val="22"/>
            <w:szCs w:val="22"/>
          </w:rPr>
          <w:delText>, one of India’s top civilian honours</w:delText>
        </w:r>
      </w:del>
      <w:r w:rsidRPr="00E56D17">
        <w:rPr>
          <w:rFonts w:ascii="Verdana" w:eastAsia="Calibri" w:hAnsi="Verdana" w:cs="Arial"/>
          <w:sz w:val="22"/>
          <w:szCs w:val="22"/>
        </w:rPr>
        <w:t xml:space="preserve"> in 2011. He is the Non-Executive Chairman of Vodafone India, and is on the Board of Tata Global Beverages and Sofina NV/SA, Belgium. </w:t>
      </w:r>
      <w:del w:id="1" w:author="imac6" w:date="2015-06-24T22:19:00Z">
        <w:r w:rsidRPr="00E56D17" w:rsidDel="00E56D17">
          <w:rPr>
            <w:rFonts w:ascii="Verdana" w:eastAsia="Calibri" w:hAnsi="Verdana" w:cs="Arial"/>
            <w:sz w:val="22"/>
            <w:szCs w:val="22"/>
          </w:rPr>
          <w:delText>He is a</w:delText>
        </w:r>
      </w:del>
      <w:ins w:id="2" w:author="imac6" w:date="2015-06-24T22:19:00Z">
        <w:r w:rsidR="00E56D17">
          <w:rPr>
            <w:rFonts w:ascii="Verdana" w:eastAsia="Calibri" w:hAnsi="Verdana" w:cs="Arial"/>
            <w:sz w:val="22"/>
            <w:szCs w:val="22"/>
          </w:rPr>
          <w:t>A</w:t>
        </w:r>
      </w:ins>
      <w:r w:rsidRPr="00E56D17">
        <w:rPr>
          <w:rFonts w:ascii="Verdana" w:eastAsia="Calibri" w:hAnsi="Verdana" w:cs="Arial"/>
          <w:sz w:val="22"/>
          <w:szCs w:val="22"/>
        </w:rPr>
        <w:t>n alumnus of Doon School and Shri Ram College of Commerce</w:t>
      </w:r>
      <w:ins w:id="3" w:author="imac6" w:date="2015-06-24T22:19:00Z">
        <w:r w:rsidR="00E56D17">
          <w:rPr>
            <w:rFonts w:ascii="Verdana" w:eastAsia="Calibri" w:hAnsi="Verdana" w:cs="Arial"/>
            <w:sz w:val="22"/>
            <w:szCs w:val="22"/>
          </w:rPr>
          <w:t>, Delhi</w:t>
        </w:r>
      </w:ins>
      <w:del w:id="4" w:author="imac6" w:date="2015-06-24T22:19:00Z">
        <w:r w:rsidRPr="00E56D17" w:rsidDel="00E56D17">
          <w:rPr>
            <w:rFonts w:ascii="Verdana" w:eastAsia="Calibri" w:hAnsi="Verdana" w:cs="Arial"/>
            <w:sz w:val="22"/>
            <w:szCs w:val="22"/>
          </w:rPr>
          <w:delText xml:space="preserve"> (SRCC), Delhi University</w:delText>
        </w:r>
      </w:del>
      <w:r w:rsidRPr="00E56D17">
        <w:rPr>
          <w:rFonts w:ascii="Verdana" w:eastAsia="Calibri" w:hAnsi="Verdana" w:cs="Arial"/>
          <w:sz w:val="22"/>
          <w:szCs w:val="22"/>
        </w:rPr>
        <w:t xml:space="preserve">, </w:t>
      </w:r>
      <w:del w:id="5" w:author="imac6" w:date="2015-06-24T22:20:00Z">
        <w:r w:rsidRPr="00E56D17" w:rsidDel="00E56D17">
          <w:rPr>
            <w:rFonts w:ascii="Verdana" w:eastAsia="Calibri" w:hAnsi="Verdana" w:cs="Arial"/>
            <w:sz w:val="22"/>
            <w:szCs w:val="22"/>
          </w:rPr>
          <w:delText xml:space="preserve">and </w:delText>
        </w:r>
      </w:del>
      <w:ins w:id="6" w:author="imac6" w:date="2015-06-24T22:20:00Z">
        <w:r w:rsidR="00E56D17">
          <w:rPr>
            <w:rFonts w:ascii="Verdana" w:eastAsia="Calibri" w:hAnsi="Verdana" w:cs="Arial"/>
            <w:sz w:val="22"/>
            <w:szCs w:val="22"/>
          </w:rPr>
          <w:t>he</w:t>
        </w:r>
        <w:r w:rsidR="00E56D17" w:rsidRPr="00E56D17">
          <w:rPr>
            <w:rFonts w:ascii="Verdana" w:eastAsia="Calibri" w:hAnsi="Verdana" w:cs="Arial"/>
            <w:sz w:val="22"/>
            <w:szCs w:val="22"/>
          </w:rPr>
          <w:t xml:space="preserve"> </w:t>
        </w:r>
      </w:ins>
      <w:r w:rsidRPr="00E56D17">
        <w:rPr>
          <w:rFonts w:ascii="Verdana" w:eastAsia="Calibri" w:hAnsi="Verdana" w:cs="Arial"/>
          <w:sz w:val="22"/>
          <w:szCs w:val="22"/>
        </w:rPr>
        <w:t>holds an MBA from Boston University.</w:t>
      </w:r>
    </w:p>
    <w:p w14:paraId="14C23E41" w14:textId="77777777" w:rsidR="003A1243" w:rsidRDefault="003A1243" w:rsidP="006B29DC">
      <w:pPr>
        <w:jc w:val="both"/>
        <w:rPr>
          <w:rFonts w:ascii="Verdana" w:eastAsia="Calibri" w:hAnsi="Verdana" w:cs="Arial"/>
          <w:sz w:val="22"/>
          <w:szCs w:val="22"/>
        </w:rPr>
      </w:pPr>
    </w:p>
    <w:p w14:paraId="4B61714A" w14:textId="77777777" w:rsidR="00913B94" w:rsidRDefault="00913B94" w:rsidP="006B29DC">
      <w:pPr>
        <w:tabs>
          <w:tab w:val="left" w:pos="0"/>
        </w:tabs>
        <w:jc w:val="both"/>
        <w:rPr>
          <w:rFonts w:ascii="Verdana" w:eastAsia="Calibri" w:hAnsi="Verdana" w:cs="Arial"/>
          <w:sz w:val="22"/>
          <w:szCs w:val="22"/>
        </w:rPr>
      </w:pPr>
    </w:p>
    <w:p w14:paraId="6FBAA17E" w14:textId="517F5AC6" w:rsidR="003A1243" w:rsidRDefault="003A1243" w:rsidP="00E56D17">
      <w:pPr>
        <w:jc w:val="both"/>
        <w:rPr>
          <w:rFonts w:ascii="Verdana" w:eastAsia="Calibri" w:hAnsi="Verdana" w:cs="Arial"/>
          <w:sz w:val="22"/>
          <w:szCs w:val="22"/>
        </w:rPr>
      </w:pPr>
      <w:r>
        <w:rPr>
          <w:rFonts w:ascii="Verdana" w:eastAsia="Calibri" w:hAnsi="Verdana" w:cs="Arial"/>
          <w:sz w:val="22"/>
          <w:szCs w:val="22"/>
        </w:rPr>
        <w:t xml:space="preserve">Rahul </w:t>
      </w:r>
      <w:proofErr w:type="spellStart"/>
      <w:r>
        <w:rPr>
          <w:rFonts w:ascii="Verdana" w:eastAsia="Calibri" w:hAnsi="Verdana" w:cs="Arial"/>
          <w:sz w:val="22"/>
          <w:szCs w:val="22"/>
        </w:rPr>
        <w:t>Khosla</w:t>
      </w:r>
      <w:proofErr w:type="spellEnd"/>
      <w:r>
        <w:rPr>
          <w:rFonts w:ascii="Verdana" w:eastAsia="Calibri" w:hAnsi="Verdana" w:cs="Arial"/>
          <w:sz w:val="22"/>
          <w:szCs w:val="22"/>
        </w:rPr>
        <w:t xml:space="preserve"> </w:t>
      </w:r>
    </w:p>
    <w:p w14:paraId="65D24A25" w14:textId="77777777" w:rsidR="003A1243" w:rsidRDefault="003A1243" w:rsidP="00E56D17">
      <w:pPr>
        <w:jc w:val="both"/>
        <w:rPr>
          <w:rFonts w:ascii="Verdana" w:eastAsia="Calibri" w:hAnsi="Verdana" w:cs="Arial"/>
          <w:sz w:val="22"/>
          <w:szCs w:val="22"/>
        </w:rPr>
      </w:pPr>
    </w:p>
    <w:p w14:paraId="4F735285" w14:textId="57051CF9" w:rsidR="003A1243" w:rsidRDefault="003A1243" w:rsidP="00E56D17">
      <w:pPr>
        <w:jc w:val="both"/>
        <w:rPr>
          <w:rFonts w:ascii="Verdana" w:eastAsia="Calibri" w:hAnsi="Verdana" w:cs="Arial"/>
          <w:sz w:val="22"/>
          <w:szCs w:val="22"/>
        </w:rPr>
      </w:pPr>
      <w:r w:rsidRPr="00E56D17">
        <w:rPr>
          <w:rFonts w:ascii="Verdana" w:eastAsia="Calibri" w:hAnsi="Verdana" w:cs="Arial"/>
          <w:sz w:val="22"/>
          <w:szCs w:val="22"/>
        </w:rPr>
        <w:t>Mr. Rahul Khosla</w:t>
      </w:r>
      <w:r w:rsidR="007C228A" w:rsidRPr="00E56D17">
        <w:rPr>
          <w:rFonts w:ascii="Verdana" w:eastAsia="Calibri" w:hAnsi="Verdana" w:cs="Arial"/>
          <w:sz w:val="22"/>
          <w:szCs w:val="22"/>
        </w:rPr>
        <w:t xml:space="preserve">, </w:t>
      </w:r>
      <w:r w:rsidR="007C228A" w:rsidRPr="000A1372">
        <w:rPr>
          <w:rFonts w:ascii="Verdana" w:eastAsia="Calibri" w:hAnsi="Verdana" w:cs="Arial"/>
          <w:sz w:val="22"/>
          <w:szCs w:val="22"/>
        </w:rPr>
        <w:t>Managing Director, Max India Limited</w:t>
      </w:r>
      <w:r w:rsidR="007C228A">
        <w:rPr>
          <w:rFonts w:ascii="Verdana" w:eastAsia="Calibri" w:hAnsi="Verdana" w:cs="Arial"/>
          <w:sz w:val="22"/>
          <w:szCs w:val="22"/>
        </w:rPr>
        <w:t>,</w:t>
      </w:r>
      <w:r w:rsidRPr="00E56D17">
        <w:rPr>
          <w:rFonts w:ascii="Verdana" w:eastAsia="Calibri" w:hAnsi="Verdana" w:cs="Arial"/>
          <w:sz w:val="22"/>
          <w:szCs w:val="22"/>
        </w:rPr>
        <w:t xml:space="preserve"> is a seasoned business leader with deep management experience, broad leadership skills and wide business perspectives over the last 30 years of working in India and globally. </w:t>
      </w:r>
      <w:del w:id="7" w:author="imac6" w:date="2015-06-24T22:21:00Z">
        <w:r w:rsidRPr="00E56D17" w:rsidDel="00A323D4">
          <w:rPr>
            <w:rFonts w:ascii="Verdana" w:eastAsia="Calibri" w:hAnsi="Verdana" w:cs="Arial"/>
            <w:sz w:val="22"/>
            <w:szCs w:val="22"/>
          </w:rPr>
          <w:delText>Under his leadership</w:delText>
        </w:r>
      </w:del>
      <w:del w:id="8" w:author="imac6" w:date="2015-06-24T22:20:00Z">
        <w:r w:rsidRPr="00E56D17" w:rsidDel="00A323D4">
          <w:rPr>
            <w:rFonts w:ascii="Verdana" w:eastAsia="Calibri" w:hAnsi="Verdana" w:cs="Arial"/>
            <w:sz w:val="22"/>
            <w:szCs w:val="22"/>
          </w:rPr>
          <w:delText xml:space="preserve"> over the past three years</w:delText>
        </w:r>
      </w:del>
      <w:del w:id="9" w:author="imac6" w:date="2015-06-24T22:21:00Z">
        <w:r w:rsidRPr="00E56D17" w:rsidDel="00A323D4">
          <w:rPr>
            <w:rFonts w:ascii="Verdana" w:eastAsia="Calibri" w:hAnsi="Verdana" w:cs="Arial"/>
            <w:sz w:val="22"/>
            <w:szCs w:val="22"/>
          </w:rPr>
          <w:delText xml:space="preserve">, Max India group has successfully delivered superior financial performance, enhanced service quality, improved capital efficiency and concluded important seminal corporate transactions across its businesses. </w:delText>
        </w:r>
      </w:del>
      <w:r w:rsidR="007C228A" w:rsidRPr="00E56D17">
        <w:rPr>
          <w:rFonts w:ascii="Verdana" w:eastAsia="Calibri" w:hAnsi="Verdana" w:cs="Arial"/>
          <w:sz w:val="22"/>
          <w:szCs w:val="22"/>
        </w:rPr>
        <w:t xml:space="preserve">He has worked across several multinational environments, notably for Visa, ANZ Grindlay, Bank of America and American Express.  </w:t>
      </w:r>
    </w:p>
    <w:p w14:paraId="6F46ACBA" w14:textId="77777777" w:rsidR="002818A0" w:rsidRDefault="002818A0" w:rsidP="006B29DC">
      <w:pPr>
        <w:jc w:val="both"/>
        <w:rPr>
          <w:rFonts w:ascii="Verdana" w:eastAsia="Calibri" w:hAnsi="Verdana" w:cs="Arial"/>
          <w:sz w:val="22"/>
          <w:szCs w:val="22"/>
        </w:rPr>
      </w:pPr>
    </w:p>
    <w:p w14:paraId="055D5C3A" w14:textId="69A7CBE6" w:rsidR="002818A0" w:rsidRDefault="002818A0" w:rsidP="00E56D17">
      <w:pPr>
        <w:jc w:val="both"/>
        <w:rPr>
          <w:rFonts w:ascii="Verdana" w:eastAsia="Calibri" w:hAnsi="Verdana" w:cs="Arial"/>
          <w:sz w:val="22"/>
          <w:szCs w:val="22"/>
        </w:rPr>
      </w:pPr>
      <w:proofErr w:type="spellStart"/>
      <w:r>
        <w:rPr>
          <w:rFonts w:ascii="Verdana" w:eastAsia="Calibri" w:hAnsi="Verdana" w:cs="Arial"/>
          <w:sz w:val="22"/>
          <w:szCs w:val="22"/>
        </w:rPr>
        <w:t>Mohit</w:t>
      </w:r>
      <w:proofErr w:type="spellEnd"/>
      <w:r>
        <w:rPr>
          <w:rFonts w:ascii="Verdana" w:eastAsia="Calibri" w:hAnsi="Verdana" w:cs="Arial"/>
          <w:sz w:val="22"/>
          <w:szCs w:val="22"/>
        </w:rPr>
        <w:t xml:space="preserve"> </w:t>
      </w:r>
      <w:proofErr w:type="spellStart"/>
      <w:r>
        <w:rPr>
          <w:rFonts w:ascii="Verdana" w:eastAsia="Calibri" w:hAnsi="Verdana" w:cs="Arial"/>
          <w:sz w:val="22"/>
          <w:szCs w:val="22"/>
        </w:rPr>
        <w:t>Talwar</w:t>
      </w:r>
      <w:proofErr w:type="spellEnd"/>
      <w:r>
        <w:rPr>
          <w:rFonts w:ascii="Verdana" w:eastAsia="Calibri" w:hAnsi="Verdana" w:cs="Arial"/>
          <w:sz w:val="22"/>
          <w:szCs w:val="22"/>
        </w:rPr>
        <w:t xml:space="preserve"> </w:t>
      </w:r>
    </w:p>
    <w:p w14:paraId="74440FDA" w14:textId="77777777" w:rsidR="00913B94" w:rsidRDefault="00913B94" w:rsidP="00E56D17">
      <w:pPr>
        <w:tabs>
          <w:tab w:val="left" w:pos="0"/>
        </w:tabs>
        <w:jc w:val="both"/>
        <w:rPr>
          <w:rFonts w:ascii="Verdana" w:eastAsia="Calibri" w:hAnsi="Verdana" w:cs="Arial"/>
          <w:sz w:val="22"/>
          <w:szCs w:val="22"/>
        </w:rPr>
      </w:pPr>
    </w:p>
    <w:p w14:paraId="52439BA8" w14:textId="63C6D3C1" w:rsidR="004943C9" w:rsidRDefault="004943C9" w:rsidP="00E56D17">
      <w:pPr>
        <w:jc w:val="both"/>
        <w:rPr>
          <w:rFonts w:ascii="Verdana" w:eastAsia="Calibri" w:hAnsi="Verdana" w:cs="Arial"/>
          <w:sz w:val="22"/>
          <w:szCs w:val="22"/>
        </w:rPr>
      </w:pPr>
      <w:r w:rsidRPr="00E56D17">
        <w:rPr>
          <w:rFonts w:ascii="Verdana" w:eastAsia="Calibri" w:hAnsi="Verdana" w:cs="Arial"/>
          <w:sz w:val="22"/>
          <w:szCs w:val="22"/>
        </w:rPr>
        <w:t xml:space="preserve">Mr. </w:t>
      </w:r>
      <w:proofErr w:type="spellStart"/>
      <w:r w:rsidRPr="00E56D17">
        <w:rPr>
          <w:rFonts w:ascii="Verdana" w:eastAsia="Calibri" w:hAnsi="Verdana" w:cs="Arial"/>
          <w:sz w:val="22"/>
          <w:szCs w:val="22"/>
        </w:rPr>
        <w:t>Mohit</w:t>
      </w:r>
      <w:proofErr w:type="spellEnd"/>
      <w:r w:rsidRPr="00E56D17">
        <w:rPr>
          <w:rFonts w:ascii="Verdana" w:eastAsia="Calibri" w:hAnsi="Verdana" w:cs="Arial"/>
          <w:sz w:val="22"/>
          <w:szCs w:val="22"/>
        </w:rPr>
        <w:t xml:space="preserve"> </w:t>
      </w:r>
      <w:proofErr w:type="spellStart"/>
      <w:r w:rsidRPr="00E56D17">
        <w:rPr>
          <w:rFonts w:ascii="Verdana" w:eastAsia="Calibri" w:hAnsi="Verdana" w:cs="Arial"/>
          <w:sz w:val="22"/>
          <w:szCs w:val="22"/>
        </w:rPr>
        <w:t>Talwar</w:t>
      </w:r>
      <w:proofErr w:type="spellEnd"/>
      <w:r w:rsidRPr="00E56D17">
        <w:rPr>
          <w:rFonts w:ascii="Verdana" w:eastAsia="Calibri" w:hAnsi="Verdana" w:cs="Arial"/>
          <w:sz w:val="22"/>
          <w:szCs w:val="22"/>
        </w:rPr>
        <w:t xml:space="preserve"> took over as the Deputy Managing Director of Max India Limited in Feb 2012. His key responsibilities include managing effective shareholder alignment, ensuring appropriate funding arrangements for the Group, optimizing group capital management and treasury, managing investor and analyst relations and advising management and shareholders on capital market implications. </w:t>
      </w:r>
    </w:p>
    <w:p w14:paraId="06E91BE1" w14:textId="37DF37AB" w:rsidR="000B7DD4" w:rsidRDefault="000B7DD4" w:rsidP="00151F8B">
      <w:pPr>
        <w:jc w:val="both"/>
        <w:rPr>
          <w:rFonts w:ascii="Verdana" w:eastAsia="Calibri" w:hAnsi="Verdana" w:cs="Arial"/>
          <w:sz w:val="22"/>
          <w:szCs w:val="22"/>
        </w:rPr>
      </w:pPr>
      <w:r>
        <w:rPr>
          <w:rFonts w:ascii="Verdana" w:eastAsia="Calibri" w:hAnsi="Verdana" w:cs="Arial"/>
          <w:sz w:val="22"/>
          <w:szCs w:val="22"/>
        </w:rPr>
        <w:t>__________________________________________________________________</w:t>
      </w:r>
    </w:p>
    <w:p w14:paraId="0932658C" w14:textId="77777777" w:rsidR="00ED323A" w:rsidRDefault="00ED323A" w:rsidP="006B29DC">
      <w:pPr>
        <w:tabs>
          <w:tab w:val="left" w:pos="0"/>
        </w:tabs>
        <w:jc w:val="both"/>
        <w:rPr>
          <w:rFonts w:ascii="Verdana" w:eastAsia="Calibri" w:hAnsi="Verdana" w:cs="Arial"/>
          <w:sz w:val="22"/>
          <w:szCs w:val="22"/>
        </w:rPr>
      </w:pPr>
    </w:p>
    <w:p w14:paraId="54448952" w14:textId="127178EE" w:rsidR="006B29DC" w:rsidRPr="006B29DC" w:rsidRDefault="006B29DC" w:rsidP="006B29DC">
      <w:pPr>
        <w:jc w:val="both"/>
        <w:rPr>
          <w:rFonts w:ascii="Verdana" w:eastAsia="Calibri" w:hAnsi="Verdana" w:cs="Arial"/>
          <w:sz w:val="22"/>
          <w:szCs w:val="22"/>
        </w:rPr>
      </w:pPr>
      <w:r>
        <w:rPr>
          <w:rFonts w:ascii="Verdana" w:eastAsia="Calibri" w:hAnsi="Verdana" w:cs="Arial"/>
          <w:sz w:val="22"/>
          <w:szCs w:val="22"/>
        </w:rPr>
        <w:t xml:space="preserve">Mr. </w:t>
      </w:r>
      <w:proofErr w:type="spellStart"/>
      <w:r>
        <w:rPr>
          <w:rFonts w:ascii="Verdana" w:eastAsia="Calibri" w:hAnsi="Verdana" w:cs="Arial"/>
          <w:sz w:val="22"/>
          <w:szCs w:val="22"/>
        </w:rPr>
        <w:t>Ashwani</w:t>
      </w:r>
      <w:proofErr w:type="spellEnd"/>
      <w:r>
        <w:rPr>
          <w:rFonts w:ascii="Verdana" w:eastAsia="Calibri" w:hAnsi="Verdana" w:cs="Arial"/>
          <w:sz w:val="22"/>
          <w:szCs w:val="22"/>
        </w:rPr>
        <w:t xml:space="preserve"> Windlass, </w:t>
      </w:r>
      <w:r w:rsidRPr="006B29DC">
        <w:rPr>
          <w:rFonts w:ascii="Verdana" w:eastAsia="Calibri" w:hAnsi="Verdana" w:cs="Arial"/>
          <w:sz w:val="22"/>
          <w:szCs w:val="22"/>
        </w:rPr>
        <w:t>Vice Chairman, Max India Limited</w:t>
      </w:r>
      <w:r>
        <w:rPr>
          <w:rFonts w:ascii="Verdana" w:eastAsia="Calibri" w:hAnsi="Verdana" w:cs="Arial"/>
          <w:sz w:val="22"/>
          <w:szCs w:val="22"/>
        </w:rPr>
        <w:t xml:space="preserve">, </w:t>
      </w:r>
      <w:r w:rsidRPr="006B29DC">
        <w:rPr>
          <w:rFonts w:ascii="Verdana" w:eastAsia="Calibri" w:hAnsi="Verdana" w:cs="Arial"/>
          <w:sz w:val="22"/>
          <w:szCs w:val="22"/>
        </w:rPr>
        <w:t xml:space="preserve">has served the </w:t>
      </w:r>
      <w:r>
        <w:rPr>
          <w:rFonts w:ascii="Verdana" w:eastAsia="Calibri" w:hAnsi="Verdana" w:cs="Arial"/>
          <w:sz w:val="22"/>
          <w:szCs w:val="22"/>
        </w:rPr>
        <w:t>g</w:t>
      </w:r>
      <w:r w:rsidRPr="006B29DC">
        <w:rPr>
          <w:rFonts w:ascii="Verdana" w:eastAsia="Calibri" w:hAnsi="Verdana" w:cs="Arial"/>
          <w:sz w:val="22"/>
          <w:szCs w:val="22"/>
        </w:rPr>
        <w:t xml:space="preserve">roup in different capacities </w:t>
      </w:r>
      <w:r w:rsidR="001352F4">
        <w:rPr>
          <w:rFonts w:ascii="Verdana" w:eastAsia="Calibri" w:hAnsi="Verdana" w:cs="Arial"/>
          <w:sz w:val="22"/>
          <w:szCs w:val="22"/>
        </w:rPr>
        <w:t xml:space="preserve">including as </w:t>
      </w:r>
      <w:r w:rsidR="001352F4" w:rsidRPr="001352F4">
        <w:rPr>
          <w:rFonts w:ascii="Verdana" w:eastAsia="Calibri" w:hAnsi="Verdana" w:cs="Arial"/>
          <w:sz w:val="22"/>
          <w:szCs w:val="22"/>
        </w:rPr>
        <w:t>its Joint MD &amp; MD - Hutchison Max Telecom until 1998 and as a Board member since</w:t>
      </w:r>
      <w:r w:rsidRPr="006B29DC">
        <w:rPr>
          <w:rFonts w:ascii="Verdana" w:eastAsia="Calibri" w:hAnsi="Verdana" w:cs="Arial"/>
          <w:sz w:val="22"/>
          <w:szCs w:val="22"/>
        </w:rPr>
        <w:t>.</w:t>
      </w:r>
      <w:r w:rsidR="001352F4">
        <w:rPr>
          <w:rFonts w:ascii="Verdana" w:eastAsia="Calibri" w:hAnsi="Verdana" w:cs="Arial"/>
          <w:sz w:val="22"/>
          <w:szCs w:val="22"/>
        </w:rPr>
        <w:t xml:space="preserve"> </w:t>
      </w:r>
      <w:r w:rsidRPr="006B29DC">
        <w:rPr>
          <w:rFonts w:ascii="Verdana" w:eastAsia="Calibri" w:hAnsi="Verdana" w:cs="Arial"/>
          <w:sz w:val="22"/>
          <w:szCs w:val="22"/>
        </w:rPr>
        <w:t>He has been the Chairman, MGRM (Asia-Pac)</w:t>
      </w:r>
      <w:r w:rsidR="00904E06">
        <w:rPr>
          <w:rFonts w:ascii="Verdana" w:eastAsia="Calibri" w:hAnsi="Verdana" w:cs="Arial"/>
          <w:sz w:val="22"/>
          <w:szCs w:val="22"/>
        </w:rPr>
        <w:t>,</w:t>
      </w:r>
      <w:r w:rsidRPr="006B29DC">
        <w:rPr>
          <w:rFonts w:ascii="Verdana" w:eastAsia="Calibri" w:hAnsi="Verdana" w:cs="Arial"/>
          <w:sz w:val="22"/>
          <w:szCs w:val="22"/>
        </w:rPr>
        <w:t xml:space="preserve"> </w:t>
      </w:r>
      <w:r w:rsidR="00904E06">
        <w:rPr>
          <w:rFonts w:ascii="Verdana" w:eastAsia="Calibri" w:hAnsi="Verdana" w:cs="Arial"/>
          <w:sz w:val="22"/>
          <w:szCs w:val="22"/>
        </w:rPr>
        <w:t>and</w:t>
      </w:r>
      <w:r w:rsidRPr="006B29DC">
        <w:rPr>
          <w:rFonts w:ascii="Verdana" w:eastAsia="Calibri" w:hAnsi="Verdana" w:cs="Arial"/>
          <w:sz w:val="22"/>
          <w:szCs w:val="22"/>
        </w:rPr>
        <w:t xml:space="preserve"> </w:t>
      </w:r>
      <w:r w:rsidR="001352F4">
        <w:rPr>
          <w:rFonts w:ascii="Verdana" w:eastAsia="Calibri" w:hAnsi="Verdana" w:cs="Arial"/>
          <w:sz w:val="22"/>
          <w:szCs w:val="22"/>
        </w:rPr>
        <w:t xml:space="preserve">VC </w:t>
      </w:r>
      <w:r w:rsidR="00904E06">
        <w:rPr>
          <w:rFonts w:ascii="Verdana" w:eastAsia="Calibri" w:hAnsi="Verdana" w:cs="Arial"/>
          <w:sz w:val="22"/>
          <w:szCs w:val="22"/>
        </w:rPr>
        <w:t>&amp;</w:t>
      </w:r>
      <w:r w:rsidR="001352F4">
        <w:rPr>
          <w:rFonts w:ascii="Verdana" w:eastAsia="Calibri" w:hAnsi="Verdana" w:cs="Arial"/>
          <w:sz w:val="22"/>
          <w:szCs w:val="22"/>
        </w:rPr>
        <w:t xml:space="preserve"> </w:t>
      </w:r>
      <w:r w:rsidRPr="006B29DC">
        <w:rPr>
          <w:rFonts w:ascii="Verdana" w:eastAsia="Calibri" w:hAnsi="Verdana" w:cs="Arial"/>
          <w:sz w:val="22"/>
          <w:szCs w:val="22"/>
        </w:rPr>
        <w:t xml:space="preserve">MD of Reliance Telecom. He serves on leading advisory and statutory </w:t>
      </w:r>
      <w:r>
        <w:rPr>
          <w:rFonts w:ascii="Verdana" w:eastAsia="Calibri" w:hAnsi="Verdana" w:cs="Arial"/>
          <w:sz w:val="22"/>
          <w:szCs w:val="22"/>
        </w:rPr>
        <w:t xml:space="preserve">Boards, including MGRM Holdings, </w:t>
      </w:r>
      <w:r w:rsidRPr="006B29DC">
        <w:rPr>
          <w:rFonts w:ascii="Verdana" w:eastAsia="Calibri" w:hAnsi="Verdana" w:cs="Arial"/>
          <w:sz w:val="22"/>
          <w:szCs w:val="22"/>
        </w:rPr>
        <w:t xml:space="preserve">Vodafone India </w:t>
      </w:r>
      <w:r>
        <w:rPr>
          <w:rFonts w:ascii="Verdana" w:eastAsia="Calibri" w:hAnsi="Verdana" w:cs="Arial"/>
          <w:sz w:val="22"/>
          <w:szCs w:val="22"/>
        </w:rPr>
        <w:t>and more</w:t>
      </w:r>
      <w:r w:rsidRPr="006B29DC">
        <w:rPr>
          <w:rFonts w:ascii="Verdana" w:eastAsia="Calibri" w:hAnsi="Verdana" w:cs="Arial"/>
          <w:sz w:val="22"/>
          <w:szCs w:val="22"/>
        </w:rPr>
        <w:t xml:space="preserve">. </w:t>
      </w:r>
    </w:p>
    <w:p w14:paraId="3FCD6696" w14:textId="2930B15E" w:rsidR="00ED323A" w:rsidRDefault="006B29DC" w:rsidP="006B29DC">
      <w:pPr>
        <w:tabs>
          <w:tab w:val="left" w:pos="0"/>
        </w:tabs>
        <w:jc w:val="both"/>
        <w:rPr>
          <w:rFonts w:ascii="Verdana" w:eastAsia="Calibri" w:hAnsi="Verdana" w:cs="Arial"/>
          <w:sz w:val="22"/>
          <w:szCs w:val="22"/>
        </w:rPr>
      </w:pPr>
      <w:r w:rsidRPr="004F4798">
        <w:rPr>
          <w:rFonts w:cs="Calibri"/>
          <w:color w:val="000000"/>
        </w:rPr>
        <w:t> </w:t>
      </w:r>
    </w:p>
    <w:p w14:paraId="76F576C1" w14:textId="1BDF3211" w:rsidR="00ED323A" w:rsidRDefault="00ED323A" w:rsidP="00E56D17">
      <w:pPr>
        <w:pStyle w:val="Heading1"/>
        <w:tabs>
          <w:tab w:val="left" w:pos="0"/>
        </w:tabs>
        <w:jc w:val="both"/>
        <w:rPr>
          <w:rFonts w:ascii="Verdana" w:eastAsia="Calibri" w:hAnsi="Verdana" w:cs="Arial"/>
          <w:b w:val="0"/>
          <w:sz w:val="22"/>
          <w:szCs w:val="22"/>
          <w:u w:val="none"/>
        </w:rPr>
      </w:pPr>
      <w:r w:rsidRPr="00F463D1">
        <w:rPr>
          <w:rFonts w:ascii="Verdana" w:eastAsia="Calibri" w:hAnsi="Verdana" w:cs="Arial"/>
          <w:b w:val="0"/>
          <w:sz w:val="22"/>
          <w:szCs w:val="22"/>
          <w:u w:val="none"/>
        </w:rPr>
        <w:t xml:space="preserve">Mr. </w:t>
      </w:r>
      <w:proofErr w:type="spellStart"/>
      <w:r w:rsidRPr="00F463D1">
        <w:rPr>
          <w:rFonts w:ascii="Verdana" w:eastAsia="Calibri" w:hAnsi="Verdana" w:cs="Arial"/>
          <w:b w:val="0"/>
          <w:sz w:val="22"/>
          <w:szCs w:val="22"/>
          <w:u w:val="none"/>
        </w:rPr>
        <w:t>Pradeep</w:t>
      </w:r>
      <w:proofErr w:type="spellEnd"/>
      <w:r w:rsidRPr="00F463D1">
        <w:rPr>
          <w:rFonts w:ascii="Verdana" w:eastAsia="Calibri" w:hAnsi="Verdana" w:cs="Arial"/>
          <w:b w:val="0"/>
          <w:sz w:val="22"/>
          <w:szCs w:val="22"/>
          <w:u w:val="none"/>
        </w:rPr>
        <w:t xml:space="preserve"> Pant is a highly experienced business leader</w:t>
      </w:r>
      <w:r w:rsidR="00EA7C7D">
        <w:rPr>
          <w:rFonts w:ascii="Verdana" w:eastAsia="Calibri" w:hAnsi="Verdana" w:cs="Arial"/>
          <w:b w:val="0"/>
          <w:sz w:val="22"/>
          <w:szCs w:val="22"/>
          <w:u w:val="none"/>
        </w:rPr>
        <w:t xml:space="preserve">, </w:t>
      </w:r>
      <w:r w:rsidR="00EA7C7D" w:rsidRPr="00F463D1">
        <w:rPr>
          <w:rFonts w:ascii="Verdana" w:eastAsia="Calibri" w:hAnsi="Verdana" w:cs="Arial"/>
          <w:b w:val="0"/>
          <w:sz w:val="22"/>
          <w:szCs w:val="22"/>
          <w:u w:val="none"/>
        </w:rPr>
        <w:t xml:space="preserve">involved in </w:t>
      </w:r>
      <w:del w:id="10" w:author="imac6" w:date="2015-06-24T22:15:00Z">
        <w:r w:rsidR="00EA7C7D" w:rsidRPr="00F463D1" w:rsidDel="00E56D17">
          <w:rPr>
            <w:rFonts w:ascii="Verdana" w:eastAsia="Calibri" w:hAnsi="Verdana" w:cs="Arial"/>
            <w:b w:val="0"/>
            <w:sz w:val="22"/>
            <w:szCs w:val="22"/>
            <w:u w:val="none"/>
          </w:rPr>
          <w:delText xml:space="preserve">business of </w:delText>
        </w:r>
      </w:del>
      <w:r w:rsidR="00EA7C7D" w:rsidRPr="00F463D1">
        <w:rPr>
          <w:rFonts w:ascii="Verdana" w:eastAsia="Calibri" w:hAnsi="Verdana" w:cs="Arial"/>
          <w:b w:val="0"/>
          <w:sz w:val="22"/>
          <w:szCs w:val="22"/>
          <w:u w:val="none"/>
        </w:rPr>
        <w:t>consulting</w:t>
      </w:r>
      <w:ins w:id="11" w:author="imac6" w:date="2015-06-24T22:15:00Z">
        <w:r w:rsidR="00E56D17">
          <w:rPr>
            <w:rFonts w:ascii="Verdana" w:eastAsia="Calibri" w:hAnsi="Verdana" w:cs="Arial"/>
            <w:b w:val="0"/>
            <w:sz w:val="22"/>
            <w:szCs w:val="22"/>
            <w:u w:val="none"/>
          </w:rPr>
          <w:t>,</w:t>
        </w:r>
      </w:ins>
      <w:del w:id="12" w:author="imac6" w:date="2015-06-24T22:15:00Z">
        <w:r w:rsidR="00EA7C7D" w:rsidRPr="00F463D1" w:rsidDel="00E56D17">
          <w:rPr>
            <w:rFonts w:ascii="Verdana" w:eastAsia="Calibri" w:hAnsi="Verdana" w:cs="Arial"/>
            <w:b w:val="0"/>
            <w:sz w:val="22"/>
            <w:szCs w:val="22"/>
            <w:u w:val="none"/>
          </w:rPr>
          <w:delText xml:space="preserve"> and</w:delText>
        </w:r>
      </w:del>
      <w:r w:rsidR="00EA7C7D" w:rsidRPr="00F463D1">
        <w:rPr>
          <w:rFonts w:ascii="Verdana" w:eastAsia="Calibri" w:hAnsi="Verdana" w:cs="Arial"/>
          <w:b w:val="0"/>
          <w:sz w:val="22"/>
          <w:szCs w:val="22"/>
          <w:u w:val="none"/>
        </w:rPr>
        <w:t xml:space="preserve"> education</w:t>
      </w:r>
      <w:del w:id="13" w:author="imac6" w:date="2015-06-24T22:16:00Z">
        <w:r w:rsidDel="00E56D17">
          <w:rPr>
            <w:rFonts w:ascii="Verdana" w:eastAsia="Calibri" w:hAnsi="Verdana" w:cs="Arial"/>
            <w:b w:val="0"/>
            <w:sz w:val="22"/>
            <w:szCs w:val="22"/>
            <w:u w:val="none"/>
          </w:rPr>
          <w:delText xml:space="preserve">. </w:delText>
        </w:r>
        <w:r w:rsidRPr="00F463D1" w:rsidDel="00E56D17">
          <w:rPr>
            <w:rFonts w:ascii="Verdana" w:eastAsia="Calibri" w:hAnsi="Verdana" w:cs="Arial"/>
            <w:b w:val="0"/>
            <w:sz w:val="22"/>
            <w:szCs w:val="22"/>
            <w:u w:val="none"/>
          </w:rPr>
          <w:delText>He has</w:delText>
        </w:r>
      </w:del>
      <w:ins w:id="14" w:author="imac6" w:date="2015-06-24T22:16:00Z">
        <w:r w:rsidR="00E56D17">
          <w:rPr>
            <w:rFonts w:ascii="Verdana" w:eastAsia="Calibri" w:hAnsi="Verdana" w:cs="Arial"/>
            <w:b w:val="0"/>
            <w:sz w:val="22"/>
            <w:szCs w:val="22"/>
            <w:u w:val="none"/>
          </w:rPr>
          <w:t xml:space="preserve"> and with</w:t>
        </w:r>
      </w:ins>
      <w:r w:rsidRPr="00F463D1">
        <w:rPr>
          <w:rFonts w:ascii="Verdana" w:eastAsia="Calibri" w:hAnsi="Verdana" w:cs="Arial"/>
          <w:b w:val="0"/>
          <w:sz w:val="22"/>
          <w:szCs w:val="22"/>
          <w:u w:val="none"/>
        </w:rPr>
        <w:t xml:space="preserve"> an experience of about 37 years in the FMCG industry</w:t>
      </w:r>
      <w:r>
        <w:rPr>
          <w:rFonts w:ascii="Verdana" w:eastAsia="Calibri" w:hAnsi="Verdana" w:cs="Arial"/>
          <w:b w:val="0"/>
          <w:sz w:val="22"/>
          <w:szCs w:val="22"/>
          <w:u w:val="none"/>
        </w:rPr>
        <w:t>. A</w:t>
      </w:r>
      <w:r w:rsidRPr="00F463D1">
        <w:rPr>
          <w:rFonts w:ascii="Verdana" w:eastAsia="Calibri" w:hAnsi="Verdana" w:cs="Arial"/>
          <w:b w:val="0"/>
          <w:sz w:val="22"/>
          <w:szCs w:val="22"/>
          <w:u w:val="none"/>
        </w:rPr>
        <w:t>n expert in building businesses in both mature and emerging markets</w:t>
      </w:r>
      <w:r>
        <w:rPr>
          <w:rFonts w:ascii="Verdana" w:eastAsia="Calibri" w:hAnsi="Verdana" w:cs="Arial"/>
          <w:b w:val="0"/>
          <w:sz w:val="22"/>
          <w:szCs w:val="22"/>
          <w:u w:val="none"/>
        </w:rPr>
        <w:t xml:space="preserve">, he </w:t>
      </w:r>
      <w:r w:rsidRPr="00F463D1">
        <w:rPr>
          <w:rFonts w:ascii="Verdana" w:eastAsia="Calibri" w:hAnsi="Verdana" w:cs="Arial"/>
          <w:b w:val="0"/>
          <w:sz w:val="22"/>
          <w:szCs w:val="22"/>
          <w:u w:val="none"/>
        </w:rPr>
        <w:t xml:space="preserve">has a deep understanding of market dynamics and cultural diversity. </w:t>
      </w:r>
      <w:r w:rsidR="00EA7C7D" w:rsidRPr="00F463D1">
        <w:rPr>
          <w:rFonts w:ascii="Verdana" w:eastAsia="Calibri" w:hAnsi="Verdana" w:cs="Arial"/>
          <w:b w:val="0"/>
          <w:sz w:val="22"/>
          <w:szCs w:val="22"/>
          <w:u w:val="none"/>
        </w:rPr>
        <w:t xml:space="preserve">He has managed a wide range of iconic brands across </w:t>
      </w:r>
      <w:ins w:id="15" w:author="imac6" w:date="2015-06-24T22:17:00Z">
        <w:r w:rsidR="00E56D17">
          <w:rPr>
            <w:rFonts w:ascii="Verdana" w:eastAsia="Calibri" w:hAnsi="Verdana" w:cs="Arial"/>
            <w:b w:val="0"/>
            <w:sz w:val="22"/>
            <w:szCs w:val="22"/>
            <w:u w:val="none"/>
          </w:rPr>
          <w:t>Asia and the Middle East.</w:t>
        </w:r>
      </w:ins>
      <w:del w:id="16" w:author="imac6" w:date="2015-06-24T22:17:00Z">
        <w:r w:rsidR="00EA7C7D" w:rsidRPr="00F463D1" w:rsidDel="00E56D17">
          <w:rPr>
            <w:rFonts w:ascii="Verdana" w:eastAsia="Calibri" w:hAnsi="Verdana" w:cs="Arial"/>
            <w:b w:val="0"/>
            <w:sz w:val="22"/>
            <w:szCs w:val="22"/>
            <w:u w:val="none"/>
          </w:rPr>
          <w:delText>markets including China, India, Russia</w:delText>
        </w:r>
        <w:r w:rsidR="00EA7C7D" w:rsidDel="00E56D17">
          <w:rPr>
            <w:rFonts w:ascii="Verdana" w:eastAsia="Calibri" w:hAnsi="Verdana" w:cs="Arial"/>
            <w:b w:val="0"/>
            <w:sz w:val="22"/>
            <w:szCs w:val="22"/>
            <w:u w:val="none"/>
          </w:rPr>
          <w:delText xml:space="preserve">, Turkey, Middle East and ASEAN, </w:delText>
        </w:r>
        <w:r w:rsidR="00EA7C7D" w:rsidRPr="00F463D1" w:rsidDel="00E56D17">
          <w:rPr>
            <w:rFonts w:ascii="Verdana" w:eastAsia="Calibri" w:hAnsi="Verdana" w:cs="Arial"/>
            <w:b w:val="0"/>
            <w:sz w:val="22"/>
            <w:szCs w:val="22"/>
            <w:u w:val="none"/>
          </w:rPr>
          <w:delText>ANZ, Japan, Korea</w:delText>
        </w:r>
      </w:del>
    </w:p>
    <w:p w14:paraId="171EE840" w14:textId="77777777" w:rsidR="00E56D17" w:rsidRDefault="00E56D17" w:rsidP="00E56D17"/>
    <w:p w14:paraId="17C0A84F" w14:textId="77777777" w:rsidR="00E56D17" w:rsidRDefault="00E56D17" w:rsidP="00E56D17"/>
    <w:p w14:paraId="73D733C9" w14:textId="77777777" w:rsidR="00E56D17" w:rsidRDefault="00E56D17" w:rsidP="00E56D17"/>
    <w:p w14:paraId="21EA88A1" w14:textId="77777777" w:rsidR="00E56D17" w:rsidRDefault="00E56D17" w:rsidP="00E56D17"/>
    <w:p w14:paraId="6F10D078" w14:textId="77777777" w:rsidR="00DC20EF" w:rsidRDefault="00DC20EF" w:rsidP="00E56D17"/>
    <w:p w14:paraId="731A752A" w14:textId="77777777" w:rsidR="00DC20EF" w:rsidRDefault="00DC20EF" w:rsidP="00E56D17"/>
    <w:p w14:paraId="590DC9E9" w14:textId="77777777" w:rsidR="00DC20EF" w:rsidRDefault="00DC20EF" w:rsidP="00E56D17"/>
    <w:p w14:paraId="3D883D77" w14:textId="77777777" w:rsidR="00E56D17" w:rsidRDefault="00E56D17" w:rsidP="00E56D17"/>
    <w:p w14:paraId="550595FF" w14:textId="77777777" w:rsidR="00E56D17" w:rsidRDefault="00E56D17" w:rsidP="00E56D17"/>
    <w:p w14:paraId="5258336C" w14:textId="77777777" w:rsidR="00E56D17" w:rsidRDefault="00E56D17" w:rsidP="00E56D17"/>
    <w:p w14:paraId="4B941FD2" w14:textId="77777777" w:rsidR="001956C8" w:rsidRPr="00F463D1" w:rsidRDefault="001956C8" w:rsidP="006B29DC">
      <w:pPr>
        <w:tabs>
          <w:tab w:val="left" w:pos="0"/>
        </w:tabs>
        <w:jc w:val="both"/>
        <w:rPr>
          <w:rFonts w:ascii="Verdana" w:hAnsi="Verdana"/>
          <w:sz w:val="22"/>
          <w:szCs w:val="22"/>
        </w:rPr>
      </w:pPr>
    </w:p>
    <w:p w14:paraId="19BB0BD1" w14:textId="4C22A785" w:rsidR="001956C8" w:rsidRDefault="00D52E22" w:rsidP="006B29DC">
      <w:pPr>
        <w:pStyle w:val="Heading1"/>
        <w:tabs>
          <w:tab w:val="left" w:pos="0"/>
        </w:tabs>
        <w:spacing w:line="276" w:lineRule="auto"/>
        <w:jc w:val="both"/>
        <w:rPr>
          <w:rFonts w:ascii="Verdana" w:eastAsia="Calibri" w:hAnsi="Verdana" w:cs="Arial"/>
          <w:b w:val="0"/>
          <w:sz w:val="22"/>
          <w:szCs w:val="22"/>
          <w:u w:val="none"/>
        </w:rPr>
      </w:pPr>
      <w:r>
        <w:rPr>
          <w:rFonts w:ascii="Verdana" w:eastAsia="Calibri" w:hAnsi="Verdana" w:cs="Arial"/>
          <w:b w:val="0"/>
          <w:sz w:val="22"/>
          <w:szCs w:val="22"/>
          <w:u w:val="none"/>
        </w:rPr>
        <w:lastRenderedPageBreak/>
        <w:t xml:space="preserve">Mrs. </w:t>
      </w:r>
      <w:proofErr w:type="spellStart"/>
      <w:r>
        <w:rPr>
          <w:rFonts w:ascii="Verdana" w:eastAsia="Calibri" w:hAnsi="Verdana" w:cs="Arial"/>
          <w:b w:val="0"/>
          <w:sz w:val="22"/>
          <w:szCs w:val="22"/>
          <w:u w:val="none"/>
        </w:rPr>
        <w:t>Sharmila</w:t>
      </w:r>
      <w:proofErr w:type="spellEnd"/>
      <w:r>
        <w:rPr>
          <w:rFonts w:ascii="Verdana" w:eastAsia="Calibri" w:hAnsi="Verdana" w:cs="Arial"/>
          <w:b w:val="0"/>
          <w:sz w:val="22"/>
          <w:szCs w:val="22"/>
          <w:u w:val="none"/>
        </w:rPr>
        <w:t xml:space="preserve"> Tagore is </w:t>
      </w:r>
      <w:r w:rsidR="001956C8" w:rsidRPr="00F463D1">
        <w:rPr>
          <w:rFonts w:ascii="Verdana" w:eastAsia="Calibri" w:hAnsi="Verdana" w:cs="Arial"/>
          <w:b w:val="0"/>
          <w:sz w:val="22"/>
          <w:szCs w:val="22"/>
          <w:u w:val="none"/>
        </w:rPr>
        <w:t xml:space="preserve">a </w:t>
      </w:r>
      <w:r>
        <w:rPr>
          <w:rFonts w:ascii="Verdana" w:eastAsia="Calibri" w:hAnsi="Verdana" w:cs="Arial"/>
          <w:b w:val="0"/>
          <w:sz w:val="22"/>
          <w:szCs w:val="22"/>
          <w:u w:val="none"/>
        </w:rPr>
        <w:t>distinguished</w:t>
      </w:r>
      <w:r w:rsidR="001956C8" w:rsidRPr="00F463D1">
        <w:rPr>
          <w:rFonts w:ascii="Verdana" w:eastAsia="Calibri" w:hAnsi="Verdana" w:cs="Arial"/>
          <w:b w:val="0"/>
          <w:sz w:val="22"/>
          <w:szCs w:val="22"/>
          <w:u w:val="none"/>
        </w:rPr>
        <w:t xml:space="preserve"> actress </w:t>
      </w:r>
      <w:r w:rsidR="001956C8">
        <w:rPr>
          <w:rFonts w:ascii="Verdana" w:eastAsia="Calibri" w:hAnsi="Verdana" w:cs="Arial"/>
          <w:b w:val="0"/>
          <w:sz w:val="22"/>
          <w:szCs w:val="22"/>
          <w:u w:val="none"/>
        </w:rPr>
        <w:t xml:space="preserve">from </w:t>
      </w:r>
      <w:r w:rsidR="001956C8" w:rsidRPr="00F463D1">
        <w:rPr>
          <w:rFonts w:ascii="Verdana" w:eastAsia="Calibri" w:hAnsi="Verdana" w:cs="Arial"/>
          <w:b w:val="0"/>
          <w:sz w:val="22"/>
          <w:szCs w:val="22"/>
          <w:u w:val="none"/>
        </w:rPr>
        <w:t xml:space="preserve">the Indian Film Industry. She had </w:t>
      </w:r>
      <w:r w:rsidR="001956C8">
        <w:rPr>
          <w:rFonts w:ascii="Verdana" w:eastAsia="Calibri" w:hAnsi="Verdana" w:cs="Arial"/>
          <w:b w:val="0"/>
          <w:sz w:val="22"/>
          <w:szCs w:val="22"/>
          <w:u w:val="none"/>
        </w:rPr>
        <w:t xml:space="preserve">been </w:t>
      </w:r>
      <w:proofErr w:type="spellStart"/>
      <w:r w:rsidR="001956C8">
        <w:rPr>
          <w:rFonts w:ascii="Verdana" w:eastAsia="Calibri" w:hAnsi="Verdana" w:cs="Arial"/>
          <w:b w:val="0"/>
          <w:sz w:val="22"/>
          <w:szCs w:val="22"/>
          <w:u w:val="none"/>
        </w:rPr>
        <w:t>honoured</w:t>
      </w:r>
      <w:proofErr w:type="spellEnd"/>
      <w:r w:rsidR="001956C8">
        <w:rPr>
          <w:rFonts w:ascii="Verdana" w:eastAsia="Calibri" w:hAnsi="Verdana" w:cs="Arial"/>
          <w:b w:val="0"/>
          <w:sz w:val="22"/>
          <w:szCs w:val="22"/>
          <w:u w:val="none"/>
        </w:rPr>
        <w:t xml:space="preserve"> by a Padma </w:t>
      </w:r>
      <w:proofErr w:type="spellStart"/>
      <w:r w:rsidR="001956C8">
        <w:rPr>
          <w:rFonts w:ascii="Verdana" w:eastAsia="Calibri" w:hAnsi="Verdana" w:cs="Arial"/>
          <w:b w:val="0"/>
          <w:sz w:val="22"/>
          <w:szCs w:val="22"/>
          <w:u w:val="none"/>
        </w:rPr>
        <w:t>Bhushan</w:t>
      </w:r>
      <w:proofErr w:type="spellEnd"/>
      <w:r w:rsidR="001956C8">
        <w:rPr>
          <w:rFonts w:ascii="Verdana" w:eastAsia="Calibri" w:hAnsi="Verdana" w:cs="Arial"/>
          <w:b w:val="0"/>
          <w:sz w:val="22"/>
          <w:szCs w:val="22"/>
          <w:u w:val="none"/>
        </w:rPr>
        <w:t xml:space="preserve">, </w:t>
      </w:r>
      <w:hyperlink r:id="rId6" w:tooltip="National Film Awards (India)" w:history="1">
        <w:r w:rsidR="001956C8" w:rsidRPr="00F463D1">
          <w:rPr>
            <w:rFonts w:ascii="Verdana" w:eastAsia="Calibri" w:hAnsi="Verdana" w:cs="Arial"/>
            <w:b w:val="0"/>
            <w:sz w:val="22"/>
            <w:szCs w:val="22"/>
            <w:u w:val="none"/>
          </w:rPr>
          <w:t>National Film Awards</w:t>
        </w:r>
      </w:hyperlink>
      <w:r w:rsidR="001956C8">
        <w:rPr>
          <w:rFonts w:ascii="Verdana" w:eastAsia="Calibri" w:hAnsi="Verdana" w:cs="Arial"/>
          <w:b w:val="0"/>
          <w:sz w:val="22"/>
          <w:szCs w:val="22"/>
          <w:u w:val="none"/>
        </w:rPr>
        <w:t xml:space="preserve">, </w:t>
      </w:r>
      <w:hyperlink r:id="rId7" w:tooltip="Filmfare Awards" w:history="1">
        <w:proofErr w:type="spellStart"/>
        <w:r w:rsidR="001956C8" w:rsidRPr="00F463D1">
          <w:rPr>
            <w:rFonts w:ascii="Verdana" w:eastAsia="Calibri" w:hAnsi="Verdana" w:cs="Arial"/>
            <w:b w:val="0"/>
            <w:sz w:val="22"/>
            <w:szCs w:val="22"/>
            <w:u w:val="none"/>
          </w:rPr>
          <w:t>Filmfare</w:t>
        </w:r>
        <w:proofErr w:type="spellEnd"/>
        <w:r w:rsidR="001956C8" w:rsidRPr="00F463D1">
          <w:rPr>
            <w:rFonts w:ascii="Verdana" w:eastAsia="Calibri" w:hAnsi="Verdana" w:cs="Arial"/>
            <w:b w:val="0"/>
            <w:sz w:val="22"/>
            <w:szCs w:val="22"/>
            <w:u w:val="none"/>
          </w:rPr>
          <w:t xml:space="preserve"> Awards</w:t>
        </w:r>
      </w:hyperlink>
      <w:r w:rsidR="001956C8">
        <w:rPr>
          <w:rFonts w:ascii="Verdana" w:eastAsia="Calibri" w:hAnsi="Verdana" w:cs="Arial"/>
          <w:b w:val="0"/>
          <w:sz w:val="22"/>
          <w:szCs w:val="22"/>
          <w:u w:val="none"/>
        </w:rPr>
        <w:t>, and by the</w:t>
      </w:r>
      <w:r w:rsidR="001956C8" w:rsidRPr="00F463D1">
        <w:rPr>
          <w:rFonts w:ascii="Verdana" w:eastAsia="Calibri" w:hAnsi="Verdana" w:cs="Arial"/>
          <w:b w:val="0"/>
          <w:sz w:val="22"/>
          <w:szCs w:val="22"/>
          <w:u w:val="none"/>
        </w:rPr>
        <w:t xml:space="preserve"> Government of France</w:t>
      </w:r>
      <w:r>
        <w:rPr>
          <w:rFonts w:ascii="Verdana" w:eastAsia="Calibri" w:hAnsi="Verdana" w:cs="Arial"/>
          <w:b w:val="0"/>
          <w:sz w:val="22"/>
          <w:szCs w:val="22"/>
          <w:u w:val="none"/>
        </w:rPr>
        <w:t>.</w:t>
      </w:r>
      <w:r w:rsidR="001956C8" w:rsidRPr="00F463D1">
        <w:rPr>
          <w:rFonts w:ascii="Verdana" w:eastAsia="Calibri" w:hAnsi="Verdana" w:cs="Arial"/>
          <w:b w:val="0"/>
          <w:sz w:val="22"/>
          <w:szCs w:val="22"/>
          <w:u w:val="none"/>
        </w:rPr>
        <w:t xml:space="preserve"> </w:t>
      </w:r>
      <w:r>
        <w:rPr>
          <w:rFonts w:ascii="Verdana" w:eastAsia="Calibri" w:hAnsi="Verdana" w:cs="Arial"/>
          <w:b w:val="0"/>
          <w:sz w:val="22"/>
          <w:szCs w:val="22"/>
          <w:u w:val="none"/>
        </w:rPr>
        <w:t>She is</w:t>
      </w:r>
      <w:r w:rsidR="001956C8" w:rsidRPr="00F463D1">
        <w:rPr>
          <w:rFonts w:ascii="Verdana" w:eastAsia="Calibri" w:hAnsi="Verdana" w:cs="Arial"/>
          <w:b w:val="0"/>
          <w:sz w:val="22"/>
          <w:szCs w:val="22"/>
          <w:u w:val="none"/>
        </w:rPr>
        <w:t xml:space="preserve"> actively involved in social work </w:t>
      </w:r>
      <w:r>
        <w:rPr>
          <w:rFonts w:ascii="Verdana" w:eastAsia="Calibri" w:hAnsi="Verdana" w:cs="Arial"/>
          <w:b w:val="0"/>
          <w:sz w:val="22"/>
          <w:szCs w:val="22"/>
          <w:u w:val="none"/>
        </w:rPr>
        <w:t>in India and abroad, and</w:t>
      </w:r>
      <w:r w:rsidR="001956C8" w:rsidRPr="00F463D1">
        <w:rPr>
          <w:rFonts w:ascii="Verdana" w:eastAsia="Calibri" w:hAnsi="Verdana" w:cs="Arial"/>
          <w:b w:val="0"/>
          <w:sz w:val="22"/>
          <w:szCs w:val="22"/>
          <w:u w:val="none"/>
        </w:rPr>
        <w:t xml:space="preserve"> is UNICEF’s goodwill ambassador in the cause of HIV/AIDS</w:t>
      </w:r>
      <w:r>
        <w:rPr>
          <w:rFonts w:ascii="Verdana" w:eastAsia="Calibri" w:hAnsi="Verdana" w:cs="Arial"/>
          <w:b w:val="0"/>
          <w:sz w:val="22"/>
          <w:szCs w:val="22"/>
          <w:u w:val="none"/>
        </w:rPr>
        <w:t>.</w:t>
      </w:r>
    </w:p>
    <w:p w14:paraId="0778BF8D" w14:textId="77777777" w:rsidR="001956C8" w:rsidRDefault="001956C8" w:rsidP="006B29DC">
      <w:pPr>
        <w:pStyle w:val="Heading1"/>
        <w:tabs>
          <w:tab w:val="left" w:pos="0"/>
        </w:tabs>
        <w:spacing w:line="276" w:lineRule="auto"/>
        <w:jc w:val="both"/>
        <w:rPr>
          <w:rFonts w:ascii="Verdana" w:eastAsia="Calibri" w:hAnsi="Verdana" w:cs="Arial"/>
          <w:b w:val="0"/>
          <w:sz w:val="22"/>
          <w:szCs w:val="22"/>
          <w:u w:val="none"/>
        </w:rPr>
      </w:pPr>
    </w:p>
    <w:p w14:paraId="5E0AC31F" w14:textId="77777777" w:rsidR="00913B94" w:rsidRPr="00F463D1" w:rsidRDefault="00913B94" w:rsidP="006B29DC">
      <w:pPr>
        <w:tabs>
          <w:tab w:val="left" w:pos="0"/>
          <w:tab w:val="left" w:pos="1120"/>
        </w:tabs>
        <w:jc w:val="both"/>
        <w:rPr>
          <w:rFonts w:ascii="Verdana" w:eastAsia="Calibri" w:hAnsi="Verdana" w:cs="Arial"/>
          <w:sz w:val="22"/>
          <w:szCs w:val="22"/>
        </w:rPr>
      </w:pPr>
      <w:r w:rsidRPr="00F463D1">
        <w:rPr>
          <w:rFonts w:ascii="Verdana" w:eastAsia="Calibri" w:hAnsi="Verdana" w:cs="Arial"/>
          <w:sz w:val="22"/>
          <w:szCs w:val="22"/>
        </w:rPr>
        <w:t xml:space="preserve">Dr. </w:t>
      </w:r>
      <w:proofErr w:type="spellStart"/>
      <w:r w:rsidRPr="00F463D1">
        <w:rPr>
          <w:rFonts w:ascii="Verdana" w:eastAsia="Calibri" w:hAnsi="Verdana" w:cs="Arial"/>
          <w:sz w:val="22"/>
          <w:szCs w:val="22"/>
        </w:rPr>
        <w:t>Shubnum</w:t>
      </w:r>
      <w:proofErr w:type="spellEnd"/>
      <w:r w:rsidRPr="00F463D1">
        <w:rPr>
          <w:rFonts w:ascii="Verdana" w:eastAsia="Calibri" w:hAnsi="Verdana" w:cs="Arial"/>
          <w:sz w:val="22"/>
          <w:szCs w:val="22"/>
        </w:rPr>
        <w:t xml:space="preserve"> Singh</w:t>
      </w:r>
      <w:r>
        <w:rPr>
          <w:rFonts w:ascii="Verdana" w:eastAsia="Calibri" w:hAnsi="Verdana" w:cs="Arial"/>
          <w:sz w:val="22"/>
          <w:szCs w:val="22"/>
        </w:rPr>
        <w:t xml:space="preserve">, </w:t>
      </w:r>
      <w:r w:rsidRPr="00F463D1">
        <w:rPr>
          <w:rFonts w:ascii="Verdana" w:eastAsia="Calibri" w:hAnsi="Verdana" w:cs="Arial"/>
          <w:sz w:val="22"/>
          <w:szCs w:val="22"/>
        </w:rPr>
        <w:t>alumn</w:t>
      </w:r>
      <w:r>
        <w:rPr>
          <w:rFonts w:ascii="Verdana" w:eastAsia="Calibri" w:hAnsi="Verdana" w:cs="Arial"/>
          <w:sz w:val="22"/>
          <w:szCs w:val="22"/>
        </w:rPr>
        <w:t>us</w:t>
      </w:r>
      <w:r w:rsidRPr="00F463D1">
        <w:rPr>
          <w:rFonts w:ascii="Verdana" w:eastAsia="Calibri" w:hAnsi="Verdana" w:cs="Arial"/>
          <w:sz w:val="22"/>
          <w:szCs w:val="22"/>
        </w:rPr>
        <w:t xml:space="preserve"> of Lady </w:t>
      </w:r>
      <w:proofErr w:type="spellStart"/>
      <w:r>
        <w:rPr>
          <w:rFonts w:ascii="Verdana" w:eastAsia="Calibri" w:hAnsi="Verdana" w:cs="Arial"/>
          <w:sz w:val="22"/>
          <w:szCs w:val="22"/>
        </w:rPr>
        <w:t>Hardinge</w:t>
      </w:r>
      <w:proofErr w:type="spellEnd"/>
      <w:r>
        <w:rPr>
          <w:rFonts w:ascii="Verdana" w:eastAsia="Calibri" w:hAnsi="Verdana" w:cs="Arial"/>
          <w:sz w:val="22"/>
          <w:szCs w:val="22"/>
        </w:rPr>
        <w:t xml:space="preserve"> Medical College, Delhi, h</w:t>
      </w:r>
      <w:r w:rsidRPr="00F463D1">
        <w:rPr>
          <w:rFonts w:ascii="Verdana" w:eastAsia="Calibri" w:hAnsi="Verdana" w:cs="Arial"/>
          <w:sz w:val="22"/>
          <w:szCs w:val="22"/>
        </w:rPr>
        <w:t>as about 33 years of exper</w:t>
      </w:r>
      <w:r>
        <w:rPr>
          <w:rFonts w:ascii="Verdana" w:eastAsia="Calibri" w:hAnsi="Verdana" w:cs="Arial"/>
          <w:sz w:val="22"/>
          <w:szCs w:val="22"/>
        </w:rPr>
        <w:t xml:space="preserve">ience in </w:t>
      </w:r>
      <w:r w:rsidRPr="00F463D1">
        <w:rPr>
          <w:rFonts w:ascii="Verdana" w:eastAsia="Calibri" w:hAnsi="Verdana" w:cs="Arial"/>
          <w:sz w:val="22"/>
          <w:szCs w:val="22"/>
        </w:rPr>
        <w:t>clinical patholog</w:t>
      </w:r>
      <w:r>
        <w:rPr>
          <w:rFonts w:ascii="Verdana" w:eastAsia="Calibri" w:hAnsi="Verdana" w:cs="Arial"/>
          <w:sz w:val="22"/>
          <w:szCs w:val="22"/>
        </w:rPr>
        <w:t>y</w:t>
      </w:r>
      <w:r w:rsidRPr="00F463D1">
        <w:rPr>
          <w:rFonts w:ascii="Verdana" w:eastAsia="Calibri" w:hAnsi="Verdana" w:cs="Arial"/>
          <w:sz w:val="22"/>
          <w:szCs w:val="22"/>
        </w:rPr>
        <w:t>, allerg</w:t>
      </w:r>
      <w:r>
        <w:rPr>
          <w:rFonts w:ascii="Verdana" w:eastAsia="Calibri" w:hAnsi="Verdana" w:cs="Arial"/>
          <w:sz w:val="22"/>
          <w:szCs w:val="22"/>
        </w:rPr>
        <w:t>y</w:t>
      </w:r>
      <w:r w:rsidRPr="00F463D1">
        <w:rPr>
          <w:rFonts w:ascii="Verdana" w:eastAsia="Calibri" w:hAnsi="Verdana" w:cs="Arial"/>
          <w:sz w:val="22"/>
          <w:szCs w:val="22"/>
        </w:rPr>
        <w:t xml:space="preserve"> &amp; </w:t>
      </w:r>
      <w:r>
        <w:rPr>
          <w:rFonts w:ascii="Verdana" w:eastAsia="Calibri" w:hAnsi="Verdana" w:cs="Arial"/>
          <w:sz w:val="22"/>
          <w:szCs w:val="22"/>
        </w:rPr>
        <w:t>h</w:t>
      </w:r>
      <w:r w:rsidRPr="00F463D1">
        <w:rPr>
          <w:rFonts w:ascii="Verdana" w:eastAsia="Calibri" w:hAnsi="Verdana" w:cs="Arial"/>
          <w:sz w:val="22"/>
          <w:szCs w:val="22"/>
        </w:rPr>
        <w:t>ospital administration.</w:t>
      </w:r>
      <w:r>
        <w:rPr>
          <w:rFonts w:ascii="Verdana" w:eastAsia="Calibri" w:hAnsi="Verdana" w:cs="Arial"/>
          <w:sz w:val="22"/>
          <w:szCs w:val="22"/>
        </w:rPr>
        <w:t xml:space="preserve"> </w:t>
      </w:r>
      <w:r w:rsidRPr="00F463D1">
        <w:rPr>
          <w:rFonts w:ascii="Verdana" w:eastAsia="Calibri" w:hAnsi="Verdana" w:cs="Arial"/>
          <w:sz w:val="22"/>
          <w:szCs w:val="22"/>
        </w:rPr>
        <w:t xml:space="preserve">She </w:t>
      </w:r>
      <w:r>
        <w:rPr>
          <w:rFonts w:ascii="Verdana" w:eastAsia="Calibri" w:hAnsi="Verdana" w:cs="Arial"/>
          <w:sz w:val="22"/>
          <w:szCs w:val="22"/>
        </w:rPr>
        <w:t>has been</w:t>
      </w:r>
      <w:r w:rsidRPr="00F463D1">
        <w:rPr>
          <w:rFonts w:ascii="Verdana" w:eastAsia="Calibri" w:hAnsi="Verdana" w:cs="Arial"/>
          <w:sz w:val="22"/>
          <w:szCs w:val="22"/>
        </w:rPr>
        <w:t xml:space="preserve"> honored by the British Association of Physician</w:t>
      </w:r>
      <w:r>
        <w:rPr>
          <w:rFonts w:ascii="Verdana" w:eastAsia="Calibri" w:hAnsi="Verdana" w:cs="Arial"/>
          <w:sz w:val="22"/>
          <w:szCs w:val="22"/>
        </w:rPr>
        <w:t xml:space="preserve">s of Indian Origin (BAPIO) in 2014 </w:t>
      </w:r>
      <w:r w:rsidRPr="00F463D1">
        <w:rPr>
          <w:rFonts w:ascii="Verdana" w:eastAsia="Calibri" w:hAnsi="Verdana" w:cs="Arial"/>
          <w:sz w:val="22"/>
          <w:szCs w:val="22"/>
        </w:rPr>
        <w:t>and by the State of Delhi for her contribution as a woman entrepreneur in the field of Healthcare.</w:t>
      </w:r>
    </w:p>
    <w:p w14:paraId="301BBD6E" w14:textId="77777777" w:rsidR="00F73724" w:rsidRDefault="00F73724" w:rsidP="006B29DC">
      <w:pPr>
        <w:jc w:val="both"/>
      </w:pPr>
    </w:p>
    <w:p w14:paraId="4FE38747" w14:textId="77777777" w:rsidR="00913B94" w:rsidRPr="00F463D1" w:rsidRDefault="00913B94" w:rsidP="006B29DC">
      <w:pPr>
        <w:tabs>
          <w:tab w:val="left" w:pos="0"/>
        </w:tabs>
        <w:jc w:val="both"/>
        <w:rPr>
          <w:rFonts w:ascii="Verdana" w:eastAsia="Calibri" w:hAnsi="Verdana" w:cs="Arial"/>
          <w:sz w:val="22"/>
          <w:szCs w:val="22"/>
        </w:rPr>
      </w:pPr>
      <w:r w:rsidRPr="00F463D1">
        <w:rPr>
          <w:rFonts w:ascii="Verdana" w:eastAsia="Calibri" w:hAnsi="Verdana" w:cs="Arial"/>
          <w:sz w:val="22"/>
          <w:szCs w:val="22"/>
        </w:rPr>
        <w:t xml:space="preserve">Mr. Hector de </w:t>
      </w:r>
      <w:proofErr w:type="spellStart"/>
      <w:r w:rsidRPr="00F463D1">
        <w:rPr>
          <w:rFonts w:ascii="Verdana" w:eastAsia="Calibri" w:hAnsi="Verdana" w:cs="Arial"/>
          <w:sz w:val="22"/>
          <w:szCs w:val="22"/>
        </w:rPr>
        <w:t>Galard</w:t>
      </w:r>
      <w:proofErr w:type="spellEnd"/>
      <w:r w:rsidRPr="00F463D1">
        <w:rPr>
          <w:rFonts w:ascii="Verdana" w:eastAsia="Calibri" w:hAnsi="Verdana" w:cs="Arial"/>
          <w:sz w:val="22"/>
          <w:szCs w:val="22"/>
        </w:rPr>
        <w:t xml:space="preserve"> holds degrees in general studies, photography and art. He has work experience of over 2 decades in the world of hospitality where he specialized in all aspects of launching a</w:t>
      </w:r>
      <w:r>
        <w:rPr>
          <w:rFonts w:ascii="Verdana" w:eastAsia="Calibri" w:hAnsi="Verdana" w:cs="Arial"/>
          <w:sz w:val="22"/>
          <w:szCs w:val="22"/>
        </w:rPr>
        <w:t>nd operating innovative, world-</w:t>
      </w:r>
      <w:r w:rsidRPr="00F463D1">
        <w:rPr>
          <w:rFonts w:ascii="Verdana" w:eastAsia="Calibri" w:hAnsi="Verdana" w:cs="Arial"/>
          <w:sz w:val="22"/>
          <w:szCs w:val="22"/>
        </w:rPr>
        <w:t>class hotels &amp; resorts and delivering the best luxury service. He has worked in America, Europe, Africa, Asia and the Middle East.</w:t>
      </w:r>
    </w:p>
    <w:p w14:paraId="333EEED7" w14:textId="77777777" w:rsidR="00F73724" w:rsidRDefault="00F73724" w:rsidP="006B29DC">
      <w:pPr>
        <w:jc w:val="both"/>
      </w:pPr>
    </w:p>
    <w:p w14:paraId="418E0DCB" w14:textId="70FC5055" w:rsidR="00017091" w:rsidRPr="00017091" w:rsidRDefault="00017091" w:rsidP="00017091">
      <w:pPr>
        <w:pStyle w:val="ListParagraph"/>
        <w:tabs>
          <w:tab w:val="left" w:pos="0"/>
        </w:tabs>
        <w:ind w:left="0"/>
        <w:jc w:val="both"/>
        <w:rPr>
          <w:rFonts w:ascii="Verdana" w:eastAsia="Calibri" w:hAnsi="Verdana" w:cs="Arial"/>
          <w:sz w:val="22"/>
          <w:szCs w:val="22"/>
        </w:rPr>
      </w:pPr>
      <w:r w:rsidRPr="00017091">
        <w:rPr>
          <w:rFonts w:ascii="Verdana" w:eastAsia="Calibri" w:hAnsi="Verdana" w:cs="Arial"/>
          <w:sz w:val="22"/>
          <w:szCs w:val="22"/>
        </w:rPr>
        <w:t xml:space="preserve">Mr. </w:t>
      </w:r>
      <w:proofErr w:type="spellStart"/>
      <w:r w:rsidRPr="00017091">
        <w:rPr>
          <w:rFonts w:ascii="Verdana" w:eastAsia="Calibri" w:hAnsi="Verdana" w:cs="Arial"/>
          <w:sz w:val="22"/>
          <w:szCs w:val="22"/>
        </w:rPr>
        <w:t>Rohit</w:t>
      </w:r>
      <w:proofErr w:type="spellEnd"/>
      <w:r w:rsidRPr="00017091">
        <w:rPr>
          <w:rFonts w:ascii="Verdana" w:eastAsia="Calibri" w:hAnsi="Verdana" w:cs="Arial"/>
          <w:sz w:val="22"/>
          <w:szCs w:val="22"/>
        </w:rPr>
        <w:t xml:space="preserve"> </w:t>
      </w:r>
      <w:proofErr w:type="spellStart"/>
      <w:r w:rsidRPr="00017091">
        <w:rPr>
          <w:rFonts w:ascii="Verdana" w:eastAsia="Calibri" w:hAnsi="Verdana" w:cs="Arial"/>
          <w:sz w:val="22"/>
          <w:szCs w:val="22"/>
        </w:rPr>
        <w:t>Kapoor</w:t>
      </w:r>
      <w:proofErr w:type="spellEnd"/>
      <w:r>
        <w:rPr>
          <w:rFonts w:ascii="Verdana" w:eastAsia="Calibri" w:hAnsi="Verdana" w:cs="Arial"/>
          <w:sz w:val="22"/>
          <w:szCs w:val="22"/>
        </w:rPr>
        <w:t xml:space="preserve">, </w:t>
      </w:r>
      <w:r w:rsidRPr="00017091">
        <w:rPr>
          <w:rFonts w:ascii="Verdana" w:eastAsia="Calibri" w:hAnsi="Verdana" w:cs="Arial"/>
          <w:sz w:val="22"/>
          <w:szCs w:val="22"/>
        </w:rPr>
        <w:t>Sr. Director – Strategy and Business Performance</w:t>
      </w:r>
      <w:r>
        <w:rPr>
          <w:rFonts w:ascii="Verdana" w:eastAsia="Calibri" w:hAnsi="Verdana" w:cs="Arial"/>
          <w:sz w:val="22"/>
          <w:szCs w:val="22"/>
        </w:rPr>
        <w:t xml:space="preserve">, </w:t>
      </w:r>
      <w:r w:rsidRPr="00017091">
        <w:rPr>
          <w:rFonts w:ascii="Verdana" w:eastAsia="Calibri" w:hAnsi="Verdana" w:cs="Arial"/>
          <w:sz w:val="22"/>
          <w:szCs w:val="22"/>
        </w:rPr>
        <w:t>Max India Limited</w:t>
      </w:r>
      <w:r>
        <w:rPr>
          <w:rFonts w:ascii="Verdana" w:eastAsia="Calibri" w:hAnsi="Verdana" w:cs="Arial"/>
          <w:sz w:val="22"/>
          <w:szCs w:val="22"/>
        </w:rPr>
        <w:t xml:space="preserve">, </w:t>
      </w:r>
      <w:r w:rsidRPr="00017091">
        <w:rPr>
          <w:rFonts w:ascii="Verdana" w:eastAsia="Calibri" w:hAnsi="Verdana" w:cs="Arial"/>
          <w:sz w:val="22"/>
          <w:szCs w:val="22"/>
        </w:rPr>
        <w:t xml:space="preserve">is a seasoned professional with diverse experience across management consulting and industry. Over a career spanning 15 years, he has worked across six markets globally, notably with </w:t>
      </w:r>
      <w:proofErr w:type="spellStart"/>
      <w:r w:rsidRPr="00017091">
        <w:rPr>
          <w:rFonts w:ascii="Verdana" w:eastAsia="Calibri" w:hAnsi="Verdana" w:cs="Arial"/>
          <w:sz w:val="22"/>
          <w:szCs w:val="22"/>
        </w:rPr>
        <w:t>Religare</w:t>
      </w:r>
      <w:proofErr w:type="spellEnd"/>
      <w:r w:rsidRPr="00017091">
        <w:rPr>
          <w:rFonts w:ascii="Verdana" w:eastAsia="Calibri" w:hAnsi="Verdana" w:cs="Arial"/>
          <w:sz w:val="22"/>
          <w:szCs w:val="22"/>
        </w:rPr>
        <w:t xml:space="preserve"> Enterprises</w:t>
      </w:r>
      <w:r>
        <w:rPr>
          <w:rFonts w:ascii="Verdana" w:eastAsia="Calibri" w:hAnsi="Verdana" w:cs="Arial"/>
          <w:sz w:val="22"/>
          <w:szCs w:val="22"/>
        </w:rPr>
        <w:t xml:space="preserve"> Limited and</w:t>
      </w:r>
      <w:r w:rsidRPr="00017091">
        <w:rPr>
          <w:rFonts w:ascii="Verdana" w:eastAsia="Calibri" w:hAnsi="Verdana" w:cs="Arial"/>
          <w:sz w:val="22"/>
          <w:szCs w:val="22"/>
        </w:rPr>
        <w:t xml:space="preserve"> McKinsey</w:t>
      </w:r>
      <w:r>
        <w:rPr>
          <w:rFonts w:ascii="Verdana" w:eastAsia="Calibri" w:hAnsi="Verdana" w:cs="Arial"/>
          <w:sz w:val="22"/>
          <w:szCs w:val="22"/>
        </w:rPr>
        <w:t xml:space="preserve"> </w:t>
      </w:r>
      <w:r w:rsidRPr="00017091">
        <w:rPr>
          <w:rFonts w:ascii="Verdana" w:eastAsia="Calibri" w:hAnsi="Verdana" w:cs="Arial"/>
          <w:sz w:val="22"/>
          <w:szCs w:val="22"/>
        </w:rPr>
        <w:t>&amp;</w:t>
      </w:r>
      <w:r>
        <w:rPr>
          <w:rFonts w:ascii="Verdana" w:eastAsia="Calibri" w:hAnsi="Verdana" w:cs="Arial"/>
          <w:sz w:val="22"/>
          <w:szCs w:val="22"/>
        </w:rPr>
        <w:t xml:space="preserve"> </w:t>
      </w:r>
      <w:r w:rsidRPr="00017091">
        <w:rPr>
          <w:rFonts w:ascii="Verdana" w:eastAsia="Calibri" w:hAnsi="Verdana" w:cs="Arial"/>
          <w:sz w:val="22"/>
          <w:szCs w:val="22"/>
        </w:rPr>
        <w:t>Company</w:t>
      </w:r>
      <w:r>
        <w:rPr>
          <w:rFonts w:ascii="Verdana" w:eastAsia="Calibri" w:hAnsi="Verdana" w:cs="Arial"/>
          <w:sz w:val="22"/>
          <w:szCs w:val="22"/>
        </w:rPr>
        <w:t>.</w:t>
      </w:r>
      <w:r w:rsidRPr="00017091">
        <w:rPr>
          <w:rFonts w:ascii="Verdana" w:eastAsia="Calibri" w:hAnsi="Verdana" w:cs="Arial"/>
          <w:sz w:val="22"/>
          <w:szCs w:val="22"/>
        </w:rPr>
        <w:t xml:space="preserve"> </w:t>
      </w:r>
    </w:p>
    <w:p w14:paraId="6909F453" w14:textId="1AA2BCF9" w:rsidR="00017091" w:rsidRPr="00017091" w:rsidRDefault="00017091" w:rsidP="00017091">
      <w:pPr>
        <w:jc w:val="both"/>
        <w:rPr>
          <w:rFonts w:ascii="Verdana" w:eastAsia="Calibri" w:hAnsi="Verdana" w:cs="Arial"/>
          <w:sz w:val="22"/>
          <w:szCs w:val="22"/>
        </w:rPr>
      </w:pPr>
      <w:r w:rsidRPr="00017091">
        <w:rPr>
          <w:rFonts w:ascii="Verdana" w:eastAsia="Calibri" w:hAnsi="Verdana" w:cs="Arial"/>
          <w:sz w:val="22"/>
          <w:szCs w:val="22"/>
        </w:rPr>
        <w:br/>
      </w:r>
    </w:p>
    <w:p w14:paraId="15D0510C" w14:textId="3B997768" w:rsidR="00017091" w:rsidRPr="00017091" w:rsidRDefault="00017091" w:rsidP="00017091">
      <w:pPr>
        <w:jc w:val="both"/>
      </w:pPr>
      <w:r w:rsidRPr="00017091">
        <w:br/>
      </w:r>
    </w:p>
    <w:p w14:paraId="70B3473E" w14:textId="51170EDA" w:rsidR="000B256D" w:rsidRDefault="000B256D" w:rsidP="000B256D">
      <w:pPr>
        <w:pStyle w:val="ListParagraph"/>
        <w:ind w:left="360"/>
        <w:jc w:val="both"/>
      </w:pPr>
    </w:p>
    <w:p w14:paraId="28C1088A" w14:textId="77777777" w:rsidR="000B256D" w:rsidRDefault="000B256D" w:rsidP="000B256D">
      <w:pPr>
        <w:pStyle w:val="ListParagraph"/>
        <w:numPr>
          <w:ilvl w:val="0"/>
          <w:numId w:val="2"/>
        </w:numPr>
        <w:jc w:val="both"/>
      </w:pPr>
      <w:proofErr w:type="spellStart"/>
      <w:r>
        <w:t>Antara</w:t>
      </w:r>
      <w:proofErr w:type="spellEnd"/>
      <w:r>
        <w:t xml:space="preserve"> </w:t>
      </w:r>
      <w:proofErr w:type="spellStart"/>
      <w:r>
        <w:t>dehradun</w:t>
      </w:r>
      <w:proofErr w:type="spellEnd"/>
      <w:r>
        <w:t xml:space="preserve"> - drop down</w:t>
      </w:r>
    </w:p>
    <w:p w14:paraId="10716915" w14:textId="77777777" w:rsidR="000B256D" w:rsidRDefault="000B256D" w:rsidP="000B256D">
      <w:pPr>
        <w:pStyle w:val="ListParagraph"/>
        <w:numPr>
          <w:ilvl w:val="0"/>
          <w:numId w:val="2"/>
        </w:numPr>
        <w:jc w:val="both"/>
      </w:pPr>
      <w:r>
        <w:t>mandalas to be kept away</w:t>
      </w:r>
    </w:p>
    <w:p w14:paraId="69D90106" w14:textId="77777777" w:rsidR="000B256D" w:rsidRDefault="000B256D" w:rsidP="000B256D">
      <w:pPr>
        <w:pStyle w:val="ListParagraph"/>
        <w:numPr>
          <w:ilvl w:val="0"/>
          <w:numId w:val="2"/>
        </w:numPr>
        <w:jc w:val="both"/>
      </w:pPr>
      <w:r>
        <w:t xml:space="preserve">aunty pic replace </w:t>
      </w:r>
    </w:p>
    <w:p w14:paraId="45093E70" w14:textId="77777777" w:rsidR="000B256D" w:rsidRDefault="000B256D" w:rsidP="000B256D">
      <w:pPr>
        <w:pStyle w:val="ListParagraph"/>
        <w:numPr>
          <w:ilvl w:val="0"/>
          <w:numId w:val="2"/>
        </w:numPr>
        <w:jc w:val="both"/>
      </w:pPr>
      <w:r>
        <w:t>image border thinner</w:t>
      </w:r>
    </w:p>
    <w:p w14:paraId="22D0820A" w14:textId="6362E348" w:rsidR="000B256D" w:rsidRDefault="000B256D" w:rsidP="000B256D">
      <w:pPr>
        <w:pStyle w:val="ListParagraph"/>
        <w:numPr>
          <w:ilvl w:val="0"/>
          <w:numId w:val="2"/>
        </w:numPr>
        <w:jc w:val="both"/>
      </w:pPr>
      <w:r>
        <w:t>navigation change</w:t>
      </w:r>
    </w:p>
    <w:p w14:paraId="4EC9395A" w14:textId="67469AB9" w:rsidR="000B256D" w:rsidRDefault="000B256D" w:rsidP="000B256D">
      <w:pPr>
        <w:pStyle w:val="ListParagraph"/>
        <w:numPr>
          <w:ilvl w:val="0"/>
          <w:numId w:val="2"/>
        </w:numPr>
        <w:jc w:val="both"/>
      </w:pPr>
      <w:r>
        <w:t xml:space="preserve">no changes in header and footer fix -- </w:t>
      </w:r>
      <w:r w:rsidRPr="000B256D">
        <w:rPr>
          <w:b/>
        </w:rPr>
        <w:t>suspended</w:t>
      </w:r>
    </w:p>
    <w:p w14:paraId="4F0AB29F" w14:textId="10A86C03" w:rsidR="000B256D" w:rsidRDefault="000B256D" w:rsidP="000B256D">
      <w:pPr>
        <w:pStyle w:val="ListParagraph"/>
        <w:numPr>
          <w:ilvl w:val="0"/>
          <w:numId w:val="2"/>
        </w:numPr>
        <w:jc w:val="both"/>
      </w:pPr>
      <w:r>
        <w:t xml:space="preserve">click here space -- </w:t>
      </w:r>
      <w:bookmarkStart w:id="17" w:name="_GoBack"/>
      <w:r w:rsidRPr="000B256D">
        <w:rPr>
          <w:b/>
        </w:rPr>
        <w:t>done</w:t>
      </w:r>
      <w:bookmarkEnd w:id="17"/>
    </w:p>
    <w:p w14:paraId="68735D85" w14:textId="77777777" w:rsidR="000B256D" w:rsidRDefault="000B256D" w:rsidP="000B256D">
      <w:pPr>
        <w:pStyle w:val="ListParagraph"/>
        <w:numPr>
          <w:ilvl w:val="0"/>
          <w:numId w:val="2"/>
        </w:numPr>
        <w:jc w:val="both"/>
      </w:pPr>
      <w:r>
        <w:t xml:space="preserve">four elements of life to be linked with respective -- </w:t>
      </w:r>
      <w:r w:rsidRPr="000B256D">
        <w:rPr>
          <w:b/>
        </w:rPr>
        <w:t>done</w:t>
      </w:r>
    </w:p>
    <w:p w14:paraId="65B1B426" w14:textId="7678A8FC" w:rsidR="000B256D" w:rsidRDefault="000B256D" w:rsidP="000B256D">
      <w:pPr>
        <w:pStyle w:val="ListParagraph"/>
        <w:numPr>
          <w:ilvl w:val="0"/>
          <w:numId w:val="2"/>
        </w:numPr>
        <w:jc w:val="both"/>
      </w:pPr>
      <w:r>
        <w:t>Our board of director's footer to be fixed</w:t>
      </w:r>
    </w:p>
    <w:p w14:paraId="6D5901A0" w14:textId="77777777" w:rsidR="000B256D" w:rsidRDefault="000B256D" w:rsidP="000B256D">
      <w:pPr>
        <w:pStyle w:val="ListParagraph"/>
        <w:numPr>
          <w:ilvl w:val="0"/>
          <w:numId w:val="2"/>
        </w:numPr>
        <w:jc w:val="both"/>
      </w:pPr>
      <w:r>
        <w:t xml:space="preserve">bigger image in </w:t>
      </w:r>
      <w:proofErr w:type="spellStart"/>
      <w:r>
        <w:t>antara</w:t>
      </w:r>
      <w:proofErr w:type="spellEnd"/>
      <w:r>
        <w:t xml:space="preserve"> </w:t>
      </w:r>
      <w:proofErr w:type="spellStart"/>
      <w:r>
        <w:t>dehradun</w:t>
      </w:r>
      <w:proofErr w:type="spellEnd"/>
    </w:p>
    <w:p w14:paraId="0AA03F94" w14:textId="77777777" w:rsidR="000B256D" w:rsidRDefault="000B256D" w:rsidP="000B256D">
      <w:pPr>
        <w:pStyle w:val="ListParagraph"/>
        <w:numPr>
          <w:ilvl w:val="0"/>
          <w:numId w:val="2"/>
        </w:numPr>
        <w:jc w:val="both"/>
      </w:pPr>
      <w:r>
        <w:t>FAQs remaining</w:t>
      </w:r>
    </w:p>
    <w:p w14:paraId="40B3CC55" w14:textId="77777777" w:rsidR="000B256D" w:rsidRDefault="000B256D" w:rsidP="000B256D">
      <w:pPr>
        <w:pStyle w:val="ListParagraph"/>
        <w:numPr>
          <w:ilvl w:val="0"/>
          <w:numId w:val="2"/>
        </w:numPr>
        <w:jc w:val="both"/>
      </w:pPr>
      <w:r>
        <w:t>home page footer bottom aligned</w:t>
      </w:r>
    </w:p>
    <w:p w14:paraId="4CB2C23A" w14:textId="77777777" w:rsidR="000B256D" w:rsidRPr="000B256D" w:rsidRDefault="000B256D" w:rsidP="000B256D">
      <w:pPr>
        <w:pStyle w:val="ListParagraph"/>
        <w:numPr>
          <w:ilvl w:val="0"/>
          <w:numId w:val="2"/>
        </w:numPr>
        <w:jc w:val="both"/>
        <w:rPr>
          <w:b/>
        </w:rPr>
      </w:pPr>
      <w:r>
        <w:t xml:space="preserve">header height is lesser than original -- </w:t>
      </w:r>
      <w:r w:rsidRPr="000B256D">
        <w:rPr>
          <w:b/>
        </w:rPr>
        <w:t>check</w:t>
      </w:r>
    </w:p>
    <w:p w14:paraId="00D213C0" w14:textId="77777777" w:rsidR="000B256D" w:rsidRDefault="000B256D" w:rsidP="000B256D">
      <w:pPr>
        <w:pStyle w:val="ListParagraph"/>
        <w:numPr>
          <w:ilvl w:val="0"/>
          <w:numId w:val="2"/>
        </w:numPr>
        <w:jc w:val="both"/>
      </w:pPr>
      <w:r>
        <w:t>header logo and max enterprise should be aligned with carousel mandalas</w:t>
      </w:r>
    </w:p>
    <w:p w14:paraId="164C56B6" w14:textId="77777777" w:rsidR="000B256D" w:rsidRDefault="000B256D" w:rsidP="000B256D">
      <w:pPr>
        <w:pStyle w:val="ListParagraph"/>
        <w:numPr>
          <w:ilvl w:val="0"/>
          <w:numId w:val="2"/>
        </w:numPr>
        <w:jc w:val="both"/>
      </w:pPr>
      <w:r>
        <w:t>footer of home page will have max enterprise logo</w:t>
      </w:r>
    </w:p>
    <w:p w14:paraId="09A7532C" w14:textId="77777777" w:rsidR="000B256D" w:rsidRPr="000B256D" w:rsidRDefault="000B256D" w:rsidP="000B256D">
      <w:pPr>
        <w:pStyle w:val="ListParagraph"/>
        <w:numPr>
          <w:ilvl w:val="0"/>
          <w:numId w:val="2"/>
        </w:numPr>
        <w:jc w:val="both"/>
        <w:rPr>
          <w:b/>
        </w:rPr>
      </w:pPr>
      <w:r>
        <w:t xml:space="preserve">key up and down not working in </w:t>
      </w:r>
      <w:proofErr w:type="spellStart"/>
      <w:r>
        <w:t>antara</w:t>
      </w:r>
      <w:proofErr w:type="spellEnd"/>
      <w:r>
        <w:t xml:space="preserve"> </w:t>
      </w:r>
      <w:proofErr w:type="spellStart"/>
      <w:r>
        <w:t>dehradun</w:t>
      </w:r>
      <w:proofErr w:type="spellEnd"/>
      <w:r>
        <w:t xml:space="preserve"> -- </w:t>
      </w:r>
      <w:r w:rsidRPr="000B256D">
        <w:rPr>
          <w:b/>
        </w:rPr>
        <w:t>key up and down won't work in inner pages</w:t>
      </w:r>
    </w:p>
    <w:p w14:paraId="732E6FCC" w14:textId="77777777" w:rsidR="000B256D" w:rsidRDefault="000B256D" w:rsidP="000B256D">
      <w:pPr>
        <w:pStyle w:val="ListParagraph"/>
        <w:numPr>
          <w:ilvl w:val="0"/>
          <w:numId w:val="2"/>
        </w:numPr>
        <w:jc w:val="both"/>
      </w:pPr>
      <w:r>
        <w:t>carousal auto scroll not working  -- done</w:t>
      </w:r>
    </w:p>
    <w:p w14:paraId="43939D8A" w14:textId="5783DF21" w:rsidR="00F73724" w:rsidRDefault="000B256D" w:rsidP="000B256D">
      <w:pPr>
        <w:pStyle w:val="ListParagraph"/>
        <w:numPr>
          <w:ilvl w:val="0"/>
          <w:numId w:val="2"/>
        </w:numPr>
        <w:jc w:val="both"/>
      </w:pPr>
      <w:r>
        <w:t>carousal arrows are small</w:t>
      </w:r>
    </w:p>
    <w:sectPr w:rsidR="00F73724" w:rsidSect="002C0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altName w:val="Courier New"/>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85D8F"/>
    <w:multiLevelType w:val="hybridMultilevel"/>
    <w:tmpl w:val="F976C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FA703B"/>
    <w:multiLevelType w:val="hybridMultilevel"/>
    <w:tmpl w:val="11FA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nia Gosain">
    <w15:presenceInfo w15:providerId="None" w15:userId="Sonia Gosa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2FA"/>
    <w:rsid w:val="00017091"/>
    <w:rsid w:val="000A1372"/>
    <w:rsid w:val="000B256D"/>
    <w:rsid w:val="000B7DD4"/>
    <w:rsid w:val="001352F4"/>
    <w:rsid w:val="00151F8B"/>
    <w:rsid w:val="00170776"/>
    <w:rsid w:val="001956C8"/>
    <w:rsid w:val="002818A0"/>
    <w:rsid w:val="00291140"/>
    <w:rsid w:val="002C0306"/>
    <w:rsid w:val="002E3D30"/>
    <w:rsid w:val="0037793D"/>
    <w:rsid w:val="003A1243"/>
    <w:rsid w:val="003B3664"/>
    <w:rsid w:val="0040075C"/>
    <w:rsid w:val="004943C9"/>
    <w:rsid w:val="004F32FA"/>
    <w:rsid w:val="006B29DC"/>
    <w:rsid w:val="00783251"/>
    <w:rsid w:val="007C228A"/>
    <w:rsid w:val="00904E06"/>
    <w:rsid w:val="00913B94"/>
    <w:rsid w:val="0092702C"/>
    <w:rsid w:val="009E6098"/>
    <w:rsid w:val="00A323D4"/>
    <w:rsid w:val="00AB1042"/>
    <w:rsid w:val="00AC34BF"/>
    <w:rsid w:val="00B73914"/>
    <w:rsid w:val="00D34817"/>
    <w:rsid w:val="00D52E22"/>
    <w:rsid w:val="00DC20EF"/>
    <w:rsid w:val="00DE27D0"/>
    <w:rsid w:val="00E56D17"/>
    <w:rsid w:val="00EA7C7D"/>
    <w:rsid w:val="00ED323A"/>
    <w:rsid w:val="00F328B5"/>
    <w:rsid w:val="00F73724"/>
    <w:rsid w:val="00FE7C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86E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2FA"/>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4F32FA"/>
    <w:pPr>
      <w:keepNext/>
      <w:outlineLvl w:val="0"/>
    </w:pPr>
    <w:rPr>
      <w:rFonts w:ascii="Bookman Old Style" w:eastAsia="Times New Roman" w:hAnsi="Bookman Old Style"/>
      <w:b/>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32FA"/>
    <w:rPr>
      <w:rFonts w:ascii="Bookman Old Style" w:eastAsia="Times New Roman" w:hAnsi="Bookman Old Style" w:cs="Times New Roman"/>
      <w:b/>
      <w:sz w:val="24"/>
      <w:szCs w:val="20"/>
      <w:u w:val="single"/>
    </w:rPr>
  </w:style>
  <w:style w:type="paragraph" w:styleId="ListParagraph">
    <w:name w:val="List Paragraph"/>
    <w:basedOn w:val="Normal"/>
    <w:uiPriority w:val="34"/>
    <w:qFormat/>
    <w:rsid w:val="004F32FA"/>
    <w:pPr>
      <w:ind w:left="720"/>
      <w:contextualSpacing/>
    </w:pPr>
  </w:style>
  <w:style w:type="paragraph" w:styleId="NormalWeb">
    <w:name w:val="Normal (Web)"/>
    <w:basedOn w:val="Normal"/>
    <w:uiPriority w:val="99"/>
    <w:unhideWhenUsed/>
    <w:rsid w:val="000A1372"/>
    <w:pPr>
      <w:spacing w:before="100" w:beforeAutospacing="1" w:after="100" w:afterAutospacing="1"/>
    </w:pPr>
    <w:rPr>
      <w:rFonts w:eastAsia="Times New Roman"/>
    </w:rPr>
  </w:style>
  <w:style w:type="paragraph" w:styleId="BalloonText">
    <w:name w:val="Balloon Text"/>
    <w:basedOn w:val="Normal"/>
    <w:link w:val="BalloonTextChar"/>
    <w:uiPriority w:val="99"/>
    <w:semiHidden/>
    <w:unhideWhenUsed/>
    <w:rsid w:val="007C22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228A"/>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2FA"/>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4F32FA"/>
    <w:pPr>
      <w:keepNext/>
      <w:outlineLvl w:val="0"/>
    </w:pPr>
    <w:rPr>
      <w:rFonts w:ascii="Bookman Old Style" w:eastAsia="Times New Roman" w:hAnsi="Bookman Old Style"/>
      <w:b/>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32FA"/>
    <w:rPr>
      <w:rFonts w:ascii="Bookman Old Style" w:eastAsia="Times New Roman" w:hAnsi="Bookman Old Style" w:cs="Times New Roman"/>
      <w:b/>
      <w:sz w:val="24"/>
      <w:szCs w:val="20"/>
      <w:u w:val="single"/>
    </w:rPr>
  </w:style>
  <w:style w:type="paragraph" w:styleId="ListParagraph">
    <w:name w:val="List Paragraph"/>
    <w:basedOn w:val="Normal"/>
    <w:uiPriority w:val="34"/>
    <w:qFormat/>
    <w:rsid w:val="004F32FA"/>
    <w:pPr>
      <w:ind w:left="720"/>
      <w:contextualSpacing/>
    </w:pPr>
  </w:style>
  <w:style w:type="paragraph" w:styleId="NormalWeb">
    <w:name w:val="Normal (Web)"/>
    <w:basedOn w:val="Normal"/>
    <w:uiPriority w:val="99"/>
    <w:unhideWhenUsed/>
    <w:rsid w:val="000A1372"/>
    <w:pPr>
      <w:spacing w:before="100" w:beforeAutospacing="1" w:after="100" w:afterAutospacing="1"/>
    </w:pPr>
    <w:rPr>
      <w:rFonts w:eastAsia="Times New Roman"/>
    </w:rPr>
  </w:style>
  <w:style w:type="paragraph" w:styleId="BalloonText">
    <w:name w:val="Balloon Text"/>
    <w:basedOn w:val="Normal"/>
    <w:link w:val="BalloonTextChar"/>
    <w:uiPriority w:val="99"/>
    <w:semiHidden/>
    <w:unhideWhenUsed/>
    <w:rsid w:val="007C22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22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438715">
      <w:bodyDiv w:val="1"/>
      <w:marLeft w:val="0"/>
      <w:marRight w:val="0"/>
      <w:marTop w:val="0"/>
      <w:marBottom w:val="0"/>
      <w:divBdr>
        <w:top w:val="none" w:sz="0" w:space="0" w:color="auto"/>
        <w:left w:val="none" w:sz="0" w:space="0" w:color="auto"/>
        <w:bottom w:val="none" w:sz="0" w:space="0" w:color="auto"/>
        <w:right w:val="none" w:sz="0" w:space="0" w:color="auto"/>
      </w:divBdr>
    </w:div>
    <w:div w:id="470101655">
      <w:bodyDiv w:val="1"/>
      <w:marLeft w:val="0"/>
      <w:marRight w:val="0"/>
      <w:marTop w:val="0"/>
      <w:marBottom w:val="0"/>
      <w:divBdr>
        <w:top w:val="none" w:sz="0" w:space="0" w:color="auto"/>
        <w:left w:val="none" w:sz="0" w:space="0" w:color="auto"/>
        <w:bottom w:val="none" w:sz="0" w:space="0" w:color="auto"/>
        <w:right w:val="none" w:sz="0" w:space="0" w:color="auto"/>
      </w:divBdr>
    </w:div>
    <w:div w:id="1118375541">
      <w:bodyDiv w:val="1"/>
      <w:marLeft w:val="0"/>
      <w:marRight w:val="0"/>
      <w:marTop w:val="0"/>
      <w:marBottom w:val="0"/>
      <w:divBdr>
        <w:top w:val="none" w:sz="0" w:space="0" w:color="auto"/>
        <w:left w:val="none" w:sz="0" w:space="0" w:color="auto"/>
        <w:bottom w:val="none" w:sz="0" w:space="0" w:color="auto"/>
        <w:right w:val="none" w:sz="0" w:space="0" w:color="auto"/>
      </w:divBdr>
    </w:div>
    <w:div w:id="1361662381">
      <w:bodyDiv w:val="1"/>
      <w:marLeft w:val="0"/>
      <w:marRight w:val="0"/>
      <w:marTop w:val="0"/>
      <w:marBottom w:val="0"/>
      <w:divBdr>
        <w:top w:val="none" w:sz="0" w:space="0" w:color="auto"/>
        <w:left w:val="none" w:sz="0" w:space="0" w:color="auto"/>
        <w:bottom w:val="none" w:sz="0" w:space="0" w:color="auto"/>
        <w:right w:val="none" w:sz="0" w:space="0" w:color="auto"/>
      </w:divBdr>
    </w:div>
    <w:div w:id="1459762376">
      <w:bodyDiv w:val="1"/>
      <w:marLeft w:val="0"/>
      <w:marRight w:val="0"/>
      <w:marTop w:val="0"/>
      <w:marBottom w:val="0"/>
      <w:divBdr>
        <w:top w:val="none" w:sz="0" w:space="0" w:color="auto"/>
        <w:left w:val="none" w:sz="0" w:space="0" w:color="auto"/>
        <w:bottom w:val="none" w:sz="0" w:space="0" w:color="auto"/>
        <w:right w:val="none" w:sz="0" w:space="0" w:color="auto"/>
      </w:divBdr>
    </w:div>
    <w:div w:id="181968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sk.com/wiki/Filmfare_Awards?qsrc=30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k.com/wiki/National_Film_Awards_(India)?qsrc=3044" TargetMode="Externa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704</Words>
  <Characters>4015</Characters>
  <Application>Microsoft Office Word</Application>
  <DocSecurity>0</DocSecurity>
  <Lines>33</Lines>
  <Paragraphs>9</Paragraphs>
  <ScaleCrop>false</ScaleCrop>
  <Company>Hewlett-Packard</Company>
  <LinksUpToDate>false</LinksUpToDate>
  <CharactersWithSpaces>4710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goswamid</dc:creator>
  <cp:lastModifiedBy>JaKen</cp:lastModifiedBy>
  <cp:revision>32</cp:revision>
  <dcterms:created xsi:type="dcterms:W3CDTF">2015-06-20T09:48:00Z</dcterms:created>
  <dcterms:modified xsi:type="dcterms:W3CDTF">2015-07-02T19:29:00Z</dcterms:modified>
</cp:coreProperties>
</file>